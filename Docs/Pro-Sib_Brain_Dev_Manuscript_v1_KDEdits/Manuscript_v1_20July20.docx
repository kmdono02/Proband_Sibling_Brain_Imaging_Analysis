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E4882" w14:textId="4433F8FB" w:rsidR="00175092" w:rsidRDefault="00175092" w:rsidP="00B3409F">
      <w:pPr>
        <w:rPr>
          <w:rFonts w:ascii="Arial" w:hAnsi="Arial" w:cs="Arial"/>
          <w:b/>
          <w:bCs/>
          <w:sz w:val="22"/>
          <w:szCs w:val="22"/>
        </w:rPr>
      </w:pPr>
      <w:r w:rsidRPr="00B3409F">
        <w:rPr>
          <w:rFonts w:ascii="Arial" w:hAnsi="Arial" w:cs="Arial"/>
          <w:b/>
          <w:bCs/>
          <w:sz w:val="22"/>
          <w:szCs w:val="22"/>
        </w:rPr>
        <w:t xml:space="preserve">Proband autistic traits </w:t>
      </w:r>
      <w:r w:rsidR="008C26E9" w:rsidRPr="00B3409F">
        <w:rPr>
          <w:rFonts w:ascii="Arial" w:hAnsi="Arial" w:cs="Arial"/>
          <w:b/>
          <w:bCs/>
          <w:sz w:val="22"/>
          <w:szCs w:val="22"/>
        </w:rPr>
        <w:t>and</w:t>
      </w:r>
      <w:r w:rsidRPr="00B3409F">
        <w:rPr>
          <w:rFonts w:ascii="Arial" w:hAnsi="Arial" w:cs="Arial"/>
          <w:b/>
          <w:bCs/>
          <w:sz w:val="22"/>
          <w:szCs w:val="22"/>
        </w:rPr>
        <w:t xml:space="preserve"> brain </w:t>
      </w:r>
      <w:r w:rsidR="00A43CE6" w:rsidRPr="00B3409F">
        <w:rPr>
          <w:rFonts w:ascii="Arial" w:hAnsi="Arial" w:cs="Arial"/>
          <w:b/>
          <w:bCs/>
          <w:sz w:val="22"/>
          <w:szCs w:val="22"/>
        </w:rPr>
        <w:t>development</w:t>
      </w:r>
      <w:r w:rsidRPr="00B3409F">
        <w:rPr>
          <w:rFonts w:ascii="Arial" w:hAnsi="Arial" w:cs="Arial"/>
          <w:b/>
          <w:bCs/>
          <w:sz w:val="22"/>
          <w:szCs w:val="22"/>
        </w:rPr>
        <w:t xml:space="preserve"> in </w:t>
      </w:r>
      <w:r w:rsidR="000E160B" w:rsidRPr="00B3409F">
        <w:rPr>
          <w:rFonts w:ascii="Arial" w:hAnsi="Arial" w:cs="Arial"/>
          <w:b/>
          <w:bCs/>
          <w:sz w:val="22"/>
          <w:szCs w:val="22"/>
        </w:rPr>
        <w:t>high-risk infant siblings</w:t>
      </w:r>
      <w:r w:rsidR="00C91F6F" w:rsidRPr="00B3409F">
        <w:rPr>
          <w:rFonts w:ascii="Arial" w:hAnsi="Arial" w:cs="Arial"/>
          <w:b/>
          <w:bCs/>
          <w:sz w:val="22"/>
          <w:szCs w:val="22"/>
        </w:rPr>
        <w:t>.</w:t>
      </w:r>
      <w:r w:rsidRPr="00B3409F">
        <w:rPr>
          <w:rFonts w:ascii="Arial" w:hAnsi="Arial" w:cs="Arial"/>
          <w:b/>
          <w:bCs/>
          <w:sz w:val="22"/>
          <w:szCs w:val="22"/>
        </w:rPr>
        <w:t xml:space="preserve"> </w:t>
      </w:r>
    </w:p>
    <w:p w14:paraId="18E38369" w14:textId="5C4AC6F0" w:rsidR="00DC6ED2" w:rsidRPr="00DC6ED2" w:rsidRDefault="00DC6ED2" w:rsidP="00B3409F">
      <w:pPr>
        <w:rPr>
          <w:rFonts w:ascii="Arial" w:hAnsi="Arial" w:cs="Arial"/>
          <w:i/>
          <w:iCs/>
          <w:sz w:val="22"/>
          <w:szCs w:val="22"/>
        </w:rPr>
      </w:pPr>
      <w:r>
        <w:rPr>
          <w:rFonts w:ascii="Arial" w:hAnsi="Arial" w:cs="Arial"/>
          <w:i/>
          <w:iCs/>
          <w:sz w:val="22"/>
          <w:szCs w:val="22"/>
        </w:rPr>
        <w:t>o</w:t>
      </w:r>
      <w:r w:rsidRPr="00DC6ED2">
        <w:rPr>
          <w:rFonts w:ascii="Arial" w:hAnsi="Arial" w:cs="Arial"/>
          <w:i/>
          <w:iCs/>
          <w:sz w:val="22"/>
          <w:szCs w:val="22"/>
        </w:rPr>
        <w:t>r</w:t>
      </w:r>
    </w:p>
    <w:p w14:paraId="710AD637" w14:textId="09DBEE96" w:rsidR="00DC6ED2" w:rsidRPr="00B3409F" w:rsidRDefault="00DC6ED2" w:rsidP="00B3409F">
      <w:pPr>
        <w:rPr>
          <w:rFonts w:ascii="Arial" w:hAnsi="Arial" w:cs="Arial"/>
          <w:b/>
          <w:bCs/>
          <w:sz w:val="22"/>
          <w:szCs w:val="22"/>
        </w:rPr>
      </w:pPr>
      <w:r>
        <w:rPr>
          <w:rFonts w:ascii="Arial" w:hAnsi="Arial" w:cs="Arial"/>
          <w:b/>
          <w:bCs/>
          <w:sz w:val="22"/>
          <w:szCs w:val="22"/>
        </w:rPr>
        <w:t>Familial genetic liability for autism and brain development in high-risk siblings.</w:t>
      </w:r>
    </w:p>
    <w:p w14:paraId="2961A7E3" w14:textId="77777777" w:rsidR="00DF588E" w:rsidRPr="00B3409F" w:rsidRDefault="00DF588E" w:rsidP="00B3409F">
      <w:pPr>
        <w:rPr>
          <w:rFonts w:ascii="Arial" w:hAnsi="Arial" w:cs="Arial"/>
          <w:sz w:val="22"/>
          <w:szCs w:val="22"/>
        </w:rPr>
      </w:pPr>
    </w:p>
    <w:p w14:paraId="39F2F56C" w14:textId="10899620" w:rsidR="001C1672" w:rsidRPr="00B3409F" w:rsidRDefault="001C1672" w:rsidP="00B3409F">
      <w:pPr>
        <w:rPr>
          <w:rFonts w:ascii="Arial" w:hAnsi="Arial" w:cs="Arial"/>
          <w:sz w:val="22"/>
          <w:szCs w:val="22"/>
        </w:rPr>
      </w:pPr>
      <w:r w:rsidRPr="00B3409F">
        <w:rPr>
          <w:rFonts w:ascii="Arial" w:hAnsi="Arial" w:cs="Arial"/>
          <w:sz w:val="22"/>
          <w:szCs w:val="22"/>
        </w:rPr>
        <w:t>Jessica B. Girault, PhD</w:t>
      </w:r>
      <w:r w:rsidR="00286984" w:rsidRPr="00B3409F">
        <w:rPr>
          <w:rFonts w:ascii="Arial" w:hAnsi="Arial" w:cs="Arial"/>
          <w:sz w:val="22"/>
          <w:szCs w:val="22"/>
          <w:vertAlign w:val="superscript"/>
        </w:rPr>
        <w:t>1</w:t>
      </w:r>
      <w:r w:rsidR="000E160B" w:rsidRPr="00B3409F">
        <w:rPr>
          <w:rFonts w:ascii="Arial" w:hAnsi="Arial" w:cs="Arial"/>
          <w:sz w:val="22"/>
          <w:szCs w:val="22"/>
          <w:vertAlign w:val="superscript"/>
        </w:rPr>
        <w:t>,2</w:t>
      </w:r>
      <w:r w:rsidR="00DF588E" w:rsidRPr="00B3409F">
        <w:rPr>
          <w:rFonts w:ascii="Arial" w:hAnsi="Arial" w:cs="Arial"/>
          <w:sz w:val="22"/>
          <w:szCs w:val="22"/>
        </w:rPr>
        <w:t>*</w:t>
      </w:r>
    </w:p>
    <w:p w14:paraId="29F78E71" w14:textId="65CB9D14" w:rsidR="001C1672" w:rsidRPr="00B3409F" w:rsidRDefault="001C1672" w:rsidP="00B3409F">
      <w:pPr>
        <w:rPr>
          <w:rFonts w:ascii="Arial" w:hAnsi="Arial" w:cs="Arial"/>
          <w:sz w:val="22"/>
          <w:szCs w:val="22"/>
        </w:rPr>
      </w:pPr>
      <w:r w:rsidRPr="00B3409F">
        <w:rPr>
          <w:rFonts w:ascii="Arial" w:hAnsi="Arial" w:cs="Arial"/>
          <w:sz w:val="22"/>
          <w:szCs w:val="22"/>
        </w:rPr>
        <w:t>Kevin Donovan, BS</w:t>
      </w:r>
      <w:r w:rsidR="000E160B" w:rsidRPr="00B3409F">
        <w:rPr>
          <w:rFonts w:ascii="Arial" w:hAnsi="Arial" w:cs="Arial"/>
          <w:sz w:val="22"/>
          <w:szCs w:val="22"/>
          <w:vertAlign w:val="superscript"/>
        </w:rPr>
        <w:t>3</w:t>
      </w:r>
    </w:p>
    <w:p w14:paraId="6791A3CC" w14:textId="203289FA" w:rsidR="001C1672" w:rsidRPr="00B3409F" w:rsidRDefault="001C1672" w:rsidP="00B3409F">
      <w:pPr>
        <w:rPr>
          <w:rFonts w:ascii="Arial" w:hAnsi="Arial" w:cs="Arial"/>
          <w:sz w:val="22"/>
          <w:szCs w:val="22"/>
        </w:rPr>
      </w:pPr>
      <w:r w:rsidRPr="00B3409F">
        <w:rPr>
          <w:rFonts w:ascii="Arial" w:hAnsi="Arial" w:cs="Arial"/>
          <w:sz w:val="22"/>
          <w:szCs w:val="22"/>
        </w:rPr>
        <w:t>Elizabeth Forsen</w:t>
      </w:r>
      <w:r w:rsidR="00286984" w:rsidRPr="00B3409F">
        <w:rPr>
          <w:rFonts w:ascii="Arial" w:hAnsi="Arial" w:cs="Arial"/>
          <w:sz w:val="22"/>
          <w:szCs w:val="22"/>
          <w:vertAlign w:val="superscript"/>
        </w:rPr>
        <w:t>1</w:t>
      </w:r>
    </w:p>
    <w:p w14:paraId="630D1CD6" w14:textId="70F5B588" w:rsidR="001C1672" w:rsidRPr="00B3409F" w:rsidRDefault="001C1672" w:rsidP="00B3409F">
      <w:pPr>
        <w:rPr>
          <w:rFonts w:ascii="Arial" w:hAnsi="Arial" w:cs="Arial"/>
          <w:sz w:val="22"/>
          <w:szCs w:val="22"/>
        </w:rPr>
      </w:pPr>
      <w:r w:rsidRPr="00B3409F">
        <w:rPr>
          <w:rFonts w:ascii="Arial" w:hAnsi="Arial" w:cs="Arial"/>
          <w:sz w:val="22"/>
          <w:szCs w:val="22"/>
        </w:rPr>
        <w:t>Mark Shen, PhD</w:t>
      </w:r>
      <w:r w:rsidR="00286984" w:rsidRPr="00B3409F">
        <w:rPr>
          <w:rFonts w:ascii="Arial" w:hAnsi="Arial" w:cs="Arial"/>
          <w:sz w:val="22"/>
          <w:szCs w:val="22"/>
          <w:vertAlign w:val="superscript"/>
        </w:rPr>
        <w:t>1</w:t>
      </w:r>
      <w:r w:rsidR="00174647" w:rsidRPr="00B3409F">
        <w:rPr>
          <w:rFonts w:ascii="Arial" w:hAnsi="Arial" w:cs="Arial"/>
          <w:sz w:val="22"/>
          <w:szCs w:val="22"/>
          <w:vertAlign w:val="superscript"/>
        </w:rPr>
        <w:t>,</w:t>
      </w:r>
      <w:r w:rsidR="00B3409F">
        <w:rPr>
          <w:rFonts w:ascii="Arial" w:hAnsi="Arial" w:cs="Arial"/>
          <w:sz w:val="22"/>
          <w:szCs w:val="22"/>
          <w:vertAlign w:val="superscript"/>
        </w:rPr>
        <w:t>2</w:t>
      </w:r>
    </w:p>
    <w:p w14:paraId="09957726" w14:textId="34EF94DA" w:rsidR="001C1672" w:rsidRPr="00B3409F" w:rsidRDefault="001C1672" w:rsidP="00B3409F">
      <w:pPr>
        <w:rPr>
          <w:rFonts w:ascii="Arial" w:hAnsi="Arial" w:cs="Arial"/>
          <w:sz w:val="22"/>
          <w:szCs w:val="22"/>
        </w:rPr>
      </w:pPr>
      <w:r w:rsidRPr="00B3409F">
        <w:rPr>
          <w:rFonts w:ascii="Arial" w:hAnsi="Arial" w:cs="Arial"/>
          <w:sz w:val="22"/>
          <w:szCs w:val="22"/>
        </w:rPr>
        <w:t>Meghan Swanson, PhD</w:t>
      </w:r>
      <w:r w:rsidR="00174647" w:rsidRPr="00B3409F">
        <w:rPr>
          <w:rFonts w:ascii="Arial" w:hAnsi="Arial" w:cs="Arial"/>
          <w:sz w:val="22"/>
          <w:szCs w:val="22"/>
          <w:vertAlign w:val="superscript"/>
        </w:rPr>
        <w:t>4</w:t>
      </w:r>
    </w:p>
    <w:p w14:paraId="4F689DCE" w14:textId="3C42352B" w:rsidR="001C1672" w:rsidRPr="00B3409F" w:rsidRDefault="00623AC7" w:rsidP="00B3409F">
      <w:pPr>
        <w:rPr>
          <w:rFonts w:ascii="Arial" w:hAnsi="Arial" w:cs="Arial"/>
          <w:sz w:val="22"/>
          <w:szCs w:val="22"/>
        </w:rPr>
      </w:pPr>
      <w:r w:rsidRPr="00B3409F">
        <w:rPr>
          <w:rFonts w:ascii="Arial" w:hAnsi="Arial" w:cs="Arial"/>
          <w:sz w:val="22"/>
          <w:szCs w:val="22"/>
        </w:rPr>
        <w:t>S</w:t>
      </w:r>
      <w:r w:rsidR="001C1672" w:rsidRPr="00B3409F">
        <w:rPr>
          <w:rFonts w:ascii="Arial" w:hAnsi="Arial" w:cs="Arial"/>
          <w:sz w:val="22"/>
          <w:szCs w:val="22"/>
        </w:rPr>
        <w:t xml:space="preserve">un </w:t>
      </w:r>
      <w:r w:rsidRPr="00B3409F">
        <w:rPr>
          <w:rFonts w:ascii="Arial" w:hAnsi="Arial" w:cs="Arial"/>
          <w:sz w:val="22"/>
          <w:szCs w:val="22"/>
        </w:rPr>
        <w:t>H</w:t>
      </w:r>
      <w:r w:rsidR="001C1672" w:rsidRPr="00B3409F">
        <w:rPr>
          <w:rFonts w:ascii="Arial" w:hAnsi="Arial" w:cs="Arial"/>
          <w:sz w:val="22"/>
          <w:szCs w:val="22"/>
        </w:rPr>
        <w:t>yung Kim</w:t>
      </w:r>
      <w:r w:rsidRPr="00B3409F">
        <w:rPr>
          <w:rFonts w:ascii="Arial" w:hAnsi="Arial" w:cs="Arial"/>
          <w:sz w:val="22"/>
          <w:szCs w:val="22"/>
        </w:rPr>
        <w:t>,</w:t>
      </w:r>
      <w:r w:rsidR="001C1672" w:rsidRPr="00B3409F">
        <w:rPr>
          <w:rFonts w:ascii="Arial" w:hAnsi="Arial" w:cs="Arial"/>
          <w:sz w:val="22"/>
          <w:szCs w:val="22"/>
        </w:rPr>
        <w:t xml:space="preserve"> PhD</w:t>
      </w:r>
      <w:r w:rsidR="000E160B" w:rsidRPr="00B3409F">
        <w:rPr>
          <w:rFonts w:ascii="Arial" w:hAnsi="Arial" w:cs="Arial"/>
          <w:sz w:val="22"/>
          <w:szCs w:val="22"/>
          <w:vertAlign w:val="superscript"/>
        </w:rPr>
        <w:t>2</w:t>
      </w:r>
      <w:r w:rsidR="001C1672" w:rsidRPr="00B3409F">
        <w:rPr>
          <w:rFonts w:ascii="Arial" w:hAnsi="Arial" w:cs="Arial"/>
          <w:sz w:val="22"/>
          <w:szCs w:val="22"/>
        </w:rPr>
        <w:t xml:space="preserve"> </w:t>
      </w:r>
      <w:r w:rsidRPr="00B3409F">
        <w:rPr>
          <w:rFonts w:ascii="Arial" w:hAnsi="Arial" w:cs="Arial"/>
          <w:sz w:val="22"/>
          <w:szCs w:val="22"/>
        </w:rPr>
        <w:t xml:space="preserve"> </w:t>
      </w:r>
    </w:p>
    <w:p w14:paraId="7257CA07" w14:textId="418DCED1" w:rsidR="001C1672" w:rsidRPr="00B3409F" w:rsidRDefault="001C1672" w:rsidP="00B3409F">
      <w:pPr>
        <w:rPr>
          <w:rFonts w:ascii="Arial" w:hAnsi="Arial" w:cs="Arial"/>
          <w:sz w:val="22"/>
          <w:szCs w:val="22"/>
        </w:rPr>
      </w:pPr>
      <w:r w:rsidRPr="00B3409F">
        <w:rPr>
          <w:rFonts w:ascii="Arial" w:hAnsi="Arial" w:cs="Arial"/>
          <w:sz w:val="22"/>
          <w:szCs w:val="22"/>
        </w:rPr>
        <w:t>Jason J. Wolff PhD</w:t>
      </w:r>
      <w:r w:rsidR="00174647" w:rsidRPr="00B3409F">
        <w:rPr>
          <w:rFonts w:ascii="Arial" w:hAnsi="Arial" w:cs="Arial"/>
          <w:sz w:val="22"/>
          <w:szCs w:val="22"/>
          <w:vertAlign w:val="superscript"/>
        </w:rPr>
        <w:t>5</w:t>
      </w:r>
    </w:p>
    <w:p w14:paraId="5B2E0E47" w14:textId="622D2315" w:rsidR="001C1672" w:rsidRPr="00B3409F" w:rsidRDefault="001C1672" w:rsidP="00B3409F">
      <w:pPr>
        <w:rPr>
          <w:rFonts w:ascii="Arial" w:hAnsi="Arial" w:cs="Arial"/>
          <w:sz w:val="22"/>
          <w:szCs w:val="22"/>
        </w:rPr>
      </w:pPr>
      <w:r w:rsidRPr="00B3409F">
        <w:rPr>
          <w:rFonts w:ascii="Arial" w:hAnsi="Arial" w:cs="Arial"/>
          <w:sz w:val="22"/>
          <w:szCs w:val="22"/>
        </w:rPr>
        <w:t>Jed T. Elison, PhD</w:t>
      </w:r>
      <w:r w:rsidR="00174647" w:rsidRPr="00B3409F">
        <w:rPr>
          <w:rFonts w:ascii="Arial" w:hAnsi="Arial" w:cs="Arial"/>
          <w:sz w:val="22"/>
          <w:szCs w:val="22"/>
          <w:vertAlign w:val="superscript"/>
        </w:rPr>
        <w:t>6</w:t>
      </w:r>
    </w:p>
    <w:p w14:paraId="329D153A" w14:textId="78A7CDD8" w:rsidR="001C1672" w:rsidRPr="00B3409F" w:rsidRDefault="001C1672" w:rsidP="00B3409F">
      <w:pPr>
        <w:rPr>
          <w:rFonts w:ascii="Arial" w:hAnsi="Arial" w:cs="Arial"/>
          <w:sz w:val="22"/>
          <w:szCs w:val="22"/>
        </w:rPr>
      </w:pPr>
      <w:r w:rsidRPr="00B3409F">
        <w:rPr>
          <w:rFonts w:ascii="Arial" w:hAnsi="Arial" w:cs="Arial"/>
          <w:sz w:val="22"/>
          <w:szCs w:val="22"/>
        </w:rPr>
        <w:t>Guido Gerig</w:t>
      </w:r>
      <w:r w:rsidR="00623AC7" w:rsidRPr="00B3409F">
        <w:rPr>
          <w:rFonts w:ascii="Arial" w:hAnsi="Arial" w:cs="Arial"/>
          <w:sz w:val="22"/>
          <w:szCs w:val="22"/>
        </w:rPr>
        <w:t>,</w:t>
      </w:r>
      <w:r w:rsidRPr="00B3409F">
        <w:rPr>
          <w:rFonts w:ascii="Arial" w:hAnsi="Arial" w:cs="Arial"/>
          <w:sz w:val="22"/>
          <w:szCs w:val="22"/>
        </w:rPr>
        <w:t xml:space="preserve"> PhD</w:t>
      </w:r>
      <w:r w:rsidR="00174647" w:rsidRPr="00B3409F">
        <w:rPr>
          <w:rFonts w:ascii="Arial" w:hAnsi="Arial" w:cs="Arial"/>
          <w:sz w:val="22"/>
          <w:szCs w:val="22"/>
          <w:vertAlign w:val="superscript"/>
        </w:rPr>
        <w:t>7</w:t>
      </w:r>
      <w:r w:rsidR="00623AC7" w:rsidRPr="00B3409F">
        <w:rPr>
          <w:rFonts w:ascii="Arial" w:hAnsi="Arial" w:cs="Arial"/>
          <w:sz w:val="22"/>
          <w:szCs w:val="22"/>
        </w:rPr>
        <w:t xml:space="preserve"> </w:t>
      </w:r>
    </w:p>
    <w:p w14:paraId="71199EE5" w14:textId="7EDDFC2C" w:rsidR="00174647" w:rsidRPr="00B3409F" w:rsidRDefault="00174647" w:rsidP="00B3409F">
      <w:pPr>
        <w:rPr>
          <w:rFonts w:ascii="Arial" w:hAnsi="Arial" w:cs="Arial"/>
          <w:sz w:val="22"/>
          <w:szCs w:val="22"/>
        </w:rPr>
      </w:pPr>
      <w:r w:rsidRPr="00B3409F">
        <w:rPr>
          <w:rFonts w:ascii="Arial" w:hAnsi="Arial" w:cs="Arial"/>
          <w:sz w:val="22"/>
          <w:szCs w:val="22"/>
        </w:rPr>
        <w:t>Tanya St. John T, PhD</w:t>
      </w:r>
      <w:r w:rsidRPr="00B3409F">
        <w:rPr>
          <w:rFonts w:ascii="Arial" w:hAnsi="Arial" w:cs="Arial"/>
          <w:sz w:val="22"/>
          <w:szCs w:val="22"/>
          <w:vertAlign w:val="superscript"/>
        </w:rPr>
        <w:t>8</w:t>
      </w:r>
    </w:p>
    <w:p w14:paraId="309D62C6" w14:textId="179D0BE5" w:rsidR="001C1672" w:rsidRPr="00B3409F" w:rsidRDefault="001C1672" w:rsidP="00B3409F">
      <w:pPr>
        <w:rPr>
          <w:rFonts w:ascii="Arial" w:hAnsi="Arial" w:cs="Arial"/>
          <w:sz w:val="22"/>
          <w:szCs w:val="22"/>
        </w:rPr>
      </w:pPr>
      <w:r w:rsidRPr="00B3409F">
        <w:rPr>
          <w:rFonts w:ascii="Arial" w:hAnsi="Arial" w:cs="Arial"/>
          <w:sz w:val="22"/>
          <w:szCs w:val="22"/>
        </w:rPr>
        <w:t xml:space="preserve">Juhi </w:t>
      </w:r>
      <w:r w:rsidR="00623AC7" w:rsidRPr="00B3409F">
        <w:rPr>
          <w:rFonts w:ascii="Arial" w:hAnsi="Arial" w:cs="Arial"/>
          <w:sz w:val="22"/>
          <w:szCs w:val="22"/>
        </w:rPr>
        <w:t xml:space="preserve">Pandey, </w:t>
      </w:r>
      <w:r w:rsidRPr="00B3409F">
        <w:rPr>
          <w:rFonts w:ascii="Arial" w:hAnsi="Arial" w:cs="Arial"/>
          <w:sz w:val="22"/>
          <w:szCs w:val="22"/>
        </w:rPr>
        <w:t>PhD</w:t>
      </w:r>
      <w:r w:rsidR="00174647" w:rsidRPr="00B3409F">
        <w:rPr>
          <w:rFonts w:ascii="Arial" w:hAnsi="Arial" w:cs="Arial"/>
          <w:sz w:val="22"/>
          <w:szCs w:val="22"/>
          <w:vertAlign w:val="superscript"/>
        </w:rPr>
        <w:t>9</w:t>
      </w:r>
    </w:p>
    <w:p w14:paraId="0A5C1D39" w14:textId="5AEE5038" w:rsidR="001C1672" w:rsidRPr="00B3409F" w:rsidRDefault="00623AC7" w:rsidP="00B3409F">
      <w:pPr>
        <w:rPr>
          <w:rFonts w:ascii="Arial" w:hAnsi="Arial" w:cs="Arial"/>
          <w:sz w:val="22"/>
          <w:szCs w:val="22"/>
        </w:rPr>
      </w:pPr>
      <w:r w:rsidRPr="00B3409F">
        <w:rPr>
          <w:rFonts w:ascii="Arial" w:hAnsi="Arial" w:cs="Arial"/>
          <w:sz w:val="22"/>
          <w:szCs w:val="22"/>
        </w:rPr>
        <w:t>K</w:t>
      </w:r>
      <w:r w:rsidR="001C1672" w:rsidRPr="00B3409F">
        <w:rPr>
          <w:rFonts w:ascii="Arial" w:hAnsi="Arial" w:cs="Arial"/>
          <w:sz w:val="22"/>
          <w:szCs w:val="22"/>
        </w:rPr>
        <w:t>elly N. Botteron</w:t>
      </w:r>
      <w:r w:rsidRPr="00B3409F">
        <w:rPr>
          <w:rFonts w:ascii="Arial" w:hAnsi="Arial" w:cs="Arial"/>
          <w:sz w:val="22"/>
          <w:szCs w:val="22"/>
        </w:rPr>
        <w:t>,</w:t>
      </w:r>
      <w:r w:rsidR="001C1672" w:rsidRPr="00B3409F">
        <w:rPr>
          <w:rFonts w:ascii="Arial" w:hAnsi="Arial" w:cs="Arial"/>
          <w:sz w:val="22"/>
          <w:szCs w:val="22"/>
        </w:rPr>
        <w:t xml:space="preserve"> MD</w:t>
      </w:r>
      <w:r w:rsidR="00174647" w:rsidRPr="00B3409F">
        <w:rPr>
          <w:rFonts w:ascii="Arial" w:hAnsi="Arial" w:cs="Arial"/>
          <w:sz w:val="22"/>
          <w:szCs w:val="22"/>
          <w:vertAlign w:val="superscript"/>
        </w:rPr>
        <w:t>10</w:t>
      </w:r>
    </w:p>
    <w:p w14:paraId="2EC3F71A" w14:textId="0290217B" w:rsidR="001C1672" w:rsidRPr="00B3409F" w:rsidRDefault="001C1672" w:rsidP="00B3409F">
      <w:pPr>
        <w:rPr>
          <w:rFonts w:ascii="Arial" w:hAnsi="Arial" w:cs="Arial"/>
          <w:sz w:val="22"/>
          <w:szCs w:val="22"/>
        </w:rPr>
      </w:pPr>
      <w:r w:rsidRPr="00B3409F">
        <w:rPr>
          <w:rFonts w:ascii="Arial" w:hAnsi="Arial" w:cs="Arial"/>
          <w:sz w:val="22"/>
          <w:szCs w:val="22"/>
        </w:rPr>
        <w:t>Annette M. Estes, PhD</w:t>
      </w:r>
      <w:r w:rsidR="00174647" w:rsidRPr="00B3409F">
        <w:rPr>
          <w:rFonts w:ascii="Arial" w:hAnsi="Arial" w:cs="Arial"/>
          <w:sz w:val="22"/>
          <w:szCs w:val="22"/>
          <w:vertAlign w:val="superscript"/>
        </w:rPr>
        <w:t>8</w:t>
      </w:r>
    </w:p>
    <w:p w14:paraId="55220320" w14:textId="77B57C1B" w:rsidR="001C1672" w:rsidRPr="00B3409F" w:rsidRDefault="001C1672" w:rsidP="00B3409F">
      <w:pPr>
        <w:rPr>
          <w:rFonts w:ascii="Arial" w:hAnsi="Arial" w:cs="Arial"/>
          <w:sz w:val="22"/>
          <w:szCs w:val="22"/>
        </w:rPr>
      </w:pPr>
      <w:r w:rsidRPr="00B3409F">
        <w:rPr>
          <w:rFonts w:ascii="Arial" w:hAnsi="Arial" w:cs="Arial"/>
          <w:sz w:val="22"/>
          <w:szCs w:val="22"/>
        </w:rPr>
        <w:t xml:space="preserve">Lonnie </w:t>
      </w:r>
      <w:r w:rsidR="00623AC7" w:rsidRPr="00B3409F">
        <w:rPr>
          <w:rFonts w:ascii="Arial" w:hAnsi="Arial" w:cs="Arial"/>
          <w:sz w:val="22"/>
          <w:szCs w:val="22"/>
        </w:rPr>
        <w:t>Zwaigenbaum</w:t>
      </w:r>
      <w:r w:rsidRPr="00B3409F">
        <w:rPr>
          <w:rFonts w:ascii="Arial" w:hAnsi="Arial" w:cs="Arial"/>
          <w:sz w:val="22"/>
          <w:szCs w:val="22"/>
        </w:rPr>
        <w:t>, MD</w:t>
      </w:r>
      <w:r w:rsidR="00174647" w:rsidRPr="00B3409F">
        <w:rPr>
          <w:rFonts w:ascii="Arial" w:hAnsi="Arial" w:cs="Arial"/>
          <w:sz w:val="22"/>
          <w:szCs w:val="22"/>
          <w:vertAlign w:val="superscript"/>
        </w:rPr>
        <w:t>11</w:t>
      </w:r>
      <w:r w:rsidR="00623AC7" w:rsidRPr="00B3409F">
        <w:rPr>
          <w:rFonts w:ascii="Arial" w:hAnsi="Arial" w:cs="Arial"/>
          <w:sz w:val="22"/>
          <w:szCs w:val="22"/>
        </w:rPr>
        <w:t xml:space="preserve"> </w:t>
      </w:r>
    </w:p>
    <w:p w14:paraId="639CA5E1" w14:textId="20686BC7" w:rsidR="001C1672" w:rsidRPr="00B3409F" w:rsidRDefault="001C1672" w:rsidP="00B3409F">
      <w:pPr>
        <w:rPr>
          <w:rFonts w:ascii="Arial" w:hAnsi="Arial" w:cs="Arial"/>
          <w:sz w:val="22"/>
          <w:szCs w:val="22"/>
        </w:rPr>
      </w:pPr>
      <w:r w:rsidRPr="00B3409F">
        <w:rPr>
          <w:rFonts w:ascii="Arial" w:hAnsi="Arial" w:cs="Arial"/>
          <w:sz w:val="22"/>
          <w:szCs w:val="22"/>
        </w:rPr>
        <w:t xml:space="preserve">Stephen R. </w:t>
      </w:r>
      <w:r w:rsidR="00623AC7" w:rsidRPr="00B3409F">
        <w:rPr>
          <w:rFonts w:ascii="Arial" w:hAnsi="Arial" w:cs="Arial"/>
          <w:sz w:val="22"/>
          <w:szCs w:val="22"/>
        </w:rPr>
        <w:t>Dage</w:t>
      </w:r>
      <w:r w:rsidRPr="00B3409F">
        <w:rPr>
          <w:rFonts w:ascii="Arial" w:hAnsi="Arial" w:cs="Arial"/>
          <w:sz w:val="22"/>
          <w:szCs w:val="22"/>
        </w:rPr>
        <w:t>r, MD</w:t>
      </w:r>
      <w:r w:rsidR="00174647" w:rsidRPr="00B3409F">
        <w:rPr>
          <w:rFonts w:ascii="Arial" w:hAnsi="Arial" w:cs="Arial"/>
          <w:sz w:val="22"/>
          <w:szCs w:val="22"/>
          <w:vertAlign w:val="superscript"/>
        </w:rPr>
        <w:t>12</w:t>
      </w:r>
    </w:p>
    <w:p w14:paraId="5EC65261" w14:textId="4A8B0BDE" w:rsidR="001C1672" w:rsidRPr="00B3409F" w:rsidRDefault="001C1672" w:rsidP="00B3409F">
      <w:pPr>
        <w:rPr>
          <w:rFonts w:ascii="Arial" w:hAnsi="Arial" w:cs="Arial"/>
          <w:sz w:val="22"/>
          <w:szCs w:val="22"/>
        </w:rPr>
      </w:pPr>
      <w:r w:rsidRPr="00B3409F">
        <w:rPr>
          <w:rFonts w:ascii="Arial" w:hAnsi="Arial" w:cs="Arial"/>
          <w:sz w:val="22"/>
          <w:szCs w:val="22"/>
        </w:rPr>
        <w:t>Robert T. Schultz, PhD</w:t>
      </w:r>
      <w:r w:rsidR="009F1C3B" w:rsidRPr="00B3409F">
        <w:rPr>
          <w:rFonts w:ascii="Arial" w:hAnsi="Arial" w:cs="Arial"/>
          <w:sz w:val="22"/>
          <w:szCs w:val="22"/>
          <w:vertAlign w:val="superscript"/>
        </w:rPr>
        <w:t>9</w:t>
      </w:r>
    </w:p>
    <w:p w14:paraId="0A1A05BB" w14:textId="09B5C42C" w:rsidR="001C1672" w:rsidRPr="00B3409F" w:rsidRDefault="001C1672" w:rsidP="00B3409F">
      <w:pPr>
        <w:rPr>
          <w:rFonts w:ascii="Arial" w:hAnsi="Arial" w:cs="Arial"/>
          <w:sz w:val="22"/>
          <w:szCs w:val="22"/>
        </w:rPr>
      </w:pPr>
      <w:r w:rsidRPr="00B3409F">
        <w:rPr>
          <w:rFonts w:ascii="Arial" w:hAnsi="Arial" w:cs="Arial"/>
          <w:sz w:val="22"/>
          <w:szCs w:val="22"/>
        </w:rPr>
        <w:t>Martin Styner, PhD</w:t>
      </w:r>
      <w:r w:rsidR="000E160B" w:rsidRPr="00B3409F">
        <w:rPr>
          <w:rFonts w:ascii="Arial" w:hAnsi="Arial" w:cs="Arial"/>
          <w:sz w:val="22"/>
          <w:szCs w:val="22"/>
          <w:vertAlign w:val="superscript"/>
        </w:rPr>
        <w:t>2</w:t>
      </w:r>
      <w:r w:rsidR="009F1C3B" w:rsidRPr="00B3409F">
        <w:rPr>
          <w:rFonts w:ascii="Arial" w:hAnsi="Arial" w:cs="Arial"/>
          <w:sz w:val="22"/>
          <w:szCs w:val="22"/>
          <w:vertAlign w:val="superscript"/>
        </w:rPr>
        <w:t>,13</w:t>
      </w:r>
    </w:p>
    <w:p w14:paraId="5E8D5825" w14:textId="5D8DADF1" w:rsidR="00C14D3A" w:rsidRPr="00B3409F" w:rsidRDefault="00C14D3A" w:rsidP="00B3409F">
      <w:pPr>
        <w:rPr>
          <w:rFonts w:ascii="Arial" w:hAnsi="Arial" w:cs="Arial"/>
          <w:sz w:val="22"/>
          <w:szCs w:val="22"/>
          <w:vertAlign w:val="superscript"/>
        </w:rPr>
      </w:pPr>
      <w:r w:rsidRPr="00B3409F">
        <w:rPr>
          <w:rFonts w:ascii="Arial" w:hAnsi="Arial" w:cs="Arial"/>
          <w:sz w:val="22"/>
          <w:szCs w:val="22"/>
        </w:rPr>
        <w:t>Heather C. Hazlett, PhD</w:t>
      </w:r>
      <w:r w:rsidRPr="00B3409F">
        <w:rPr>
          <w:rFonts w:ascii="Arial" w:hAnsi="Arial" w:cs="Arial"/>
          <w:sz w:val="22"/>
          <w:szCs w:val="22"/>
          <w:vertAlign w:val="superscript"/>
        </w:rPr>
        <w:t>1,</w:t>
      </w:r>
      <w:r w:rsidR="000E160B" w:rsidRPr="00B3409F">
        <w:rPr>
          <w:rFonts w:ascii="Arial" w:hAnsi="Arial" w:cs="Arial"/>
          <w:sz w:val="22"/>
          <w:szCs w:val="22"/>
          <w:vertAlign w:val="superscript"/>
        </w:rPr>
        <w:t>2</w:t>
      </w:r>
    </w:p>
    <w:p w14:paraId="2D5020DC" w14:textId="77777777" w:rsidR="005F6E5C" w:rsidRPr="00B3409F" w:rsidRDefault="005F6E5C" w:rsidP="00B3409F">
      <w:pPr>
        <w:rPr>
          <w:rFonts w:ascii="Arial" w:hAnsi="Arial" w:cs="Arial"/>
          <w:sz w:val="22"/>
          <w:szCs w:val="22"/>
        </w:rPr>
      </w:pPr>
      <w:r w:rsidRPr="00B3409F">
        <w:rPr>
          <w:rFonts w:ascii="Arial" w:hAnsi="Arial" w:cs="Arial"/>
          <w:sz w:val="22"/>
          <w:szCs w:val="22"/>
        </w:rPr>
        <w:t>John N. Constantino, MD</w:t>
      </w:r>
      <w:r w:rsidRPr="00B3409F">
        <w:rPr>
          <w:rFonts w:ascii="Arial" w:hAnsi="Arial" w:cs="Arial"/>
          <w:sz w:val="22"/>
          <w:szCs w:val="22"/>
          <w:vertAlign w:val="superscript"/>
        </w:rPr>
        <w:t>14</w:t>
      </w:r>
    </w:p>
    <w:p w14:paraId="53447FD7" w14:textId="60CD3AC4" w:rsidR="00623AC7" w:rsidRPr="00B3409F" w:rsidRDefault="001C1672" w:rsidP="00B3409F">
      <w:pPr>
        <w:rPr>
          <w:rFonts w:ascii="Arial" w:hAnsi="Arial" w:cs="Arial"/>
          <w:sz w:val="22"/>
          <w:szCs w:val="22"/>
        </w:rPr>
      </w:pPr>
      <w:r w:rsidRPr="00B3409F">
        <w:rPr>
          <w:rFonts w:ascii="Arial" w:hAnsi="Arial" w:cs="Arial"/>
          <w:sz w:val="22"/>
          <w:szCs w:val="22"/>
        </w:rPr>
        <w:t>Joseph Piven, MD</w:t>
      </w:r>
      <w:r w:rsidR="00286984" w:rsidRPr="00B3409F">
        <w:rPr>
          <w:rFonts w:ascii="Arial" w:hAnsi="Arial" w:cs="Arial"/>
          <w:sz w:val="22"/>
          <w:szCs w:val="22"/>
          <w:vertAlign w:val="superscript"/>
        </w:rPr>
        <w:t>1</w:t>
      </w:r>
      <w:r w:rsidR="009F1C3B" w:rsidRPr="00B3409F">
        <w:rPr>
          <w:rFonts w:ascii="Arial" w:hAnsi="Arial" w:cs="Arial"/>
          <w:sz w:val="22"/>
          <w:szCs w:val="22"/>
          <w:vertAlign w:val="superscript"/>
        </w:rPr>
        <w:t>,</w:t>
      </w:r>
      <w:r w:rsidR="000E160B" w:rsidRPr="00B3409F">
        <w:rPr>
          <w:rFonts w:ascii="Arial" w:hAnsi="Arial" w:cs="Arial"/>
          <w:sz w:val="22"/>
          <w:szCs w:val="22"/>
          <w:vertAlign w:val="superscript"/>
        </w:rPr>
        <w:t>2</w:t>
      </w:r>
    </w:p>
    <w:p w14:paraId="2FF7E9D7" w14:textId="436B1D13" w:rsidR="00852AD7" w:rsidRPr="00B3409F" w:rsidRDefault="00852AD7" w:rsidP="00B3409F">
      <w:pPr>
        <w:rPr>
          <w:rFonts w:ascii="Arial" w:hAnsi="Arial" w:cs="Arial"/>
          <w:sz w:val="22"/>
          <w:szCs w:val="22"/>
        </w:rPr>
      </w:pPr>
    </w:p>
    <w:p w14:paraId="7F474C5F" w14:textId="09510C64" w:rsidR="00174647" w:rsidRPr="00B3409F" w:rsidRDefault="00174647" w:rsidP="00B3409F">
      <w:pPr>
        <w:pStyle w:val="ListParagraph"/>
        <w:numPr>
          <w:ilvl w:val="0"/>
          <w:numId w:val="4"/>
        </w:numPr>
        <w:rPr>
          <w:rFonts w:ascii="Arial" w:hAnsi="Arial" w:cs="Arial"/>
          <w:sz w:val="22"/>
          <w:szCs w:val="22"/>
        </w:rPr>
      </w:pPr>
      <w:r w:rsidRPr="00B3409F">
        <w:rPr>
          <w:rFonts w:ascii="Arial" w:hAnsi="Arial" w:cs="Arial"/>
          <w:sz w:val="22"/>
          <w:szCs w:val="22"/>
        </w:rPr>
        <w:t>Carolina Institute for Developmental Disabilities (CIDD), University of North Carolina at Chapel Hill, Chapel Hill, NC, USA</w:t>
      </w:r>
    </w:p>
    <w:p w14:paraId="055505BD" w14:textId="14E55FA4" w:rsidR="000E160B" w:rsidRPr="00B3409F" w:rsidRDefault="000E160B" w:rsidP="00B3409F">
      <w:pPr>
        <w:pStyle w:val="ListParagraph"/>
        <w:numPr>
          <w:ilvl w:val="0"/>
          <w:numId w:val="4"/>
        </w:numPr>
        <w:rPr>
          <w:rFonts w:ascii="Arial" w:hAnsi="Arial" w:cs="Arial"/>
          <w:sz w:val="22"/>
          <w:szCs w:val="22"/>
        </w:rPr>
      </w:pPr>
      <w:r w:rsidRPr="00B3409F">
        <w:rPr>
          <w:rFonts w:ascii="Arial" w:hAnsi="Arial" w:cs="Arial"/>
          <w:sz w:val="22"/>
          <w:szCs w:val="22"/>
        </w:rPr>
        <w:t>Department of Psychiatry, University of North Carolina at Chapel Hill, Chapel Hill, NC, USA</w:t>
      </w:r>
    </w:p>
    <w:p w14:paraId="1575FCCE" w14:textId="7680BC0A" w:rsidR="00C14D3A" w:rsidRPr="00B3409F" w:rsidRDefault="00C14D3A" w:rsidP="00B3409F">
      <w:pPr>
        <w:pStyle w:val="ListParagraph"/>
        <w:numPr>
          <w:ilvl w:val="0"/>
          <w:numId w:val="4"/>
        </w:numPr>
        <w:rPr>
          <w:rFonts w:ascii="Arial" w:hAnsi="Arial" w:cs="Arial"/>
          <w:sz w:val="22"/>
          <w:szCs w:val="22"/>
        </w:rPr>
      </w:pPr>
      <w:r w:rsidRPr="00B3409F">
        <w:rPr>
          <w:rFonts w:ascii="Arial" w:hAnsi="Arial" w:cs="Arial"/>
          <w:sz w:val="22"/>
          <w:szCs w:val="22"/>
        </w:rPr>
        <w:t>Department of Biostatistics, University of North Carolina at Chapel Hill, Chapel Hill, NC, USA</w:t>
      </w:r>
    </w:p>
    <w:p w14:paraId="10854159" w14:textId="14DF5BC5" w:rsidR="00174647" w:rsidRPr="00B3409F" w:rsidRDefault="00174647" w:rsidP="00B3409F">
      <w:pPr>
        <w:pStyle w:val="ListParagraph"/>
        <w:numPr>
          <w:ilvl w:val="0"/>
          <w:numId w:val="4"/>
        </w:numPr>
        <w:jc w:val="both"/>
        <w:rPr>
          <w:rFonts w:ascii="Arial" w:hAnsi="Arial" w:cs="Arial"/>
          <w:sz w:val="22"/>
          <w:szCs w:val="22"/>
        </w:rPr>
      </w:pPr>
      <w:r w:rsidRPr="00B3409F">
        <w:rPr>
          <w:rFonts w:ascii="Arial" w:hAnsi="Arial" w:cs="Arial"/>
          <w:sz w:val="22"/>
          <w:szCs w:val="22"/>
        </w:rPr>
        <w:t>Department of Psychology, School of Behavioral and Brain Sciences, University of Texas at Dallas, Richardson, TX, USA</w:t>
      </w:r>
    </w:p>
    <w:p w14:paraId="6FC418FF" w14:textId="77777777" w:rsidR="00174647" w:rsidRPr="00B3409F" w:rsidRDefault="00174647" w:rsidP="00B3409F">
      <w:pPr>
        <w:pStyle w:val="ListParagraph"/>
        <w:numPr>
          <w:ilvl w:val="0"/>
          <w:numId w:val="4"/>
        </w:numPr>
        <w:jc w:val="both"/>
        <w:rPr>
          <w:rFonts w:ascii="Arial" w:hAnsi="Arial" w:cs="Arial"/>
          <w:sz w:val="22"/>
          <w:szCs w:val="22"/>
        </w:rPr>
      </w:pPr>
      <w:r w:rsidRPr="00B3409F">
        <w:rPr>
          <w:rFonts w:ascii="Arial" w:hAnsi="Arial" w:cs="Arial"/>
          <w:sz w:val="22"/>
          <w:szCs w:val="22"/>
        </w:rPr>
        <w:t>Department of Educational Psychology, University of Minnesota, Minneapolis, MN, USA.</w:t>
      </w:r>
    </w:p>
    <w:p w14:paraId="3197FD93" w14:textId="77777777" w:rsidR="00174647" w:rsidRPr="00B3409F" w:rsidRDefault="00174647" w:rsidP="00B3409F">
      <w:pPr>
        <w:pStyle w:val="ListParagraph"/>
        <w:numPr>
          <w:ilvl w:val="0"/>
          <w:numId w:val="4"/>
        </w:numPr>
        <w:jc w:val="both"/>
        <w:rPr>
          <w:rFonts w:ascii="Arial" w:hAnsi="Arial" w:cs="Arial"/>
          <w:sz w:val="22"/>
          <w:szCs w:val="22"/>
        </w:rPr>
      </w:pPr>
      <w:r w:rsidRPr="00B3409F">
        <w:rPr>
          <w:rFonts w:ascii="Arial" w:hAnsi="Arial" w:cs="Arial"/>
          <w:sz w:val="22"/>
          <w:szCs w:val="22"/>
        </w:rPr>
        <w:t>Institute of Child Development, University of Minnesota, Minneapolis, MN, USA.</w:t>
      </w:r>
    </w:p>
    <w:p w14:paraId="0E9DD1B6" w14:textId="77777777" w:rsidR="00174647" w:rsidRPr="00B3409F" w:rsidRDefault="00174647" w:rsidP="00B3409F">
      <w:pPr>
        <w:pStyle w:val="ListParagraph"/>
        <w:numPr>
          <w:ilvl w:val="0"/>
          <w:numId w:val="4"/>
        </w:numPr>
        <w:rPr>
          <w:rFonts w:ascii="Arial" w:eastAsia="Times New Roman" w:hAnsi="Arial" w:cs="Arial"/>
          <w:color w:val="000000"/>
          <w:sz w:val="22"/>
          <w:szCs w:val="22"/>
        </w:rPr>
      </w:pPr>
      <w:r w:rsidRPr="00B3409F">
        <w:rPr>
          <w:rFonts w:ascii="Arial" w:eastAsia="Times New Roman" w:hAnsi="Arial" w:cs="Arial"/>
          <w:color w:val="000000"/>
          <w:sz w:val="22"/>
          <w:szCs w:val="22"/>
        </w:rPr>
        <w:t>Visualization, Imaging and Data Analysis (VIDA), New York University Tandon School of Engineering, Brooklyn, New York, USA.</w:t>
      </w:r>
    </w:p>
    <w:p w14:paraId="709636FE" w14:textId="77777777" w:rsidR="00174647" w:rsidRPr="00B3409F" w:rsidRDefault="00174647" w:rsidP="00B3409F">
      <w:pPr>
        <w:pStyle w:val="ListParagraph"/>
        <w:numPr>
          <w:ilvl w:val="0"/>
          <w:numId w:val="4"/>
        </w:numPr>
        <w:rPr>
          <w:rFonts w:ascii="Arial" w:eastAsia="Times New Roman" w:hAnsi="Arial" w:cs="Arial"/>
          <w:color w:val="000000"/>
          <w:sz w:val="22"/>
          <w:szCs w:val="22"/>
        </w:rPr>
      </w:pPr>
      <w:r w:rsidRPr="00B3409F">
        <w:rPr>
          <w:rFonts w:ascii="Arial" w:eastAsia="Times New Roman" w:hAnsi="Arial" w:cs="Arial"/>
          <w:color w:val="000000"/>
          <w:sz w:val="22"/>
          <w:szCs w:val="22"/>
        </w:rPr>
        <w:t>Department of Speech and Hearing Sciences, University of Washington, Seattle, Washington.</w:t>
      </w:r>
    </w:p>
    <w:p w14:paraId="5D9821D0" w14:textId="77777777" w:rsidR="00174647" w:rsidRPr="00B3409F" w:rsidRDefault="00174647" w:rsidP="00B3409F">
      <w:pPr>
        <w:pStyle w:val="ListParagraph"/>
        <w:numPr>
          <w:ilvl w:val="0"/>
          <w:numId w:val="4"/>
        </w:numPr>
        <w:rPr>
          <w:rFonts w:ascii="Arial" w:hAnsi="Arial" w:cs="Arial"/>
          <w:color w:val="000000"/>
          <w:sz w:val="22"/>
          <w:szCs w:val="22"/>
        </w:rPr>
      </w:pPr>
      <w:r w:rsidRPr="00B3409F">
        <w:rPr>
          <w:rFonts w:ascii="Arial" w:hAnsi="Arial" w:cs="Arial"/>
          <w:color w:val="000000"/>
          <w:sz w:val="22"/>
          <w:szCs w:val="22"/>
        </w:rPr>
        <w:t>Center for Autism Research, Children’s Hospital of Philadelphia, University of Pennsylvania Perelman School of Medicine, Philadelphia, PA, USA</w:t>
      </w:r>
    </w:p>
    <w:p w14:paraId="1FA7CD30" w14:textId="15F7DB73" w:rsidR="00174647" w:rsidRPr="00B3409F" w:rsidRDefault="000A1314" w:rsidP="00B3409F">
      <w:pPr>
        <w:pStyle w:val="ListParagraph"/>
        <w:numPr>
          <w:ilvl w:val="0"/>
          <w:numId w:val="4"/>
        </w:numPr>
        <w:jc w:val="both"/>
        <w:rPr>
          <w:rFonts w:ascii="Arial" w:hAnsi="Arial" w:cs="Arial"/>
          <w:sz w:val="22"/>
          <w:szCs w:val="22"/>
        </w:rPr>
      </w:pPr>
      <w:r w:rsidRPr="00B3409F">
        <w:rPr>
          <w:rFonts w:ascii="Arial" w:hAnsi="Arial" w:cs="Arial"/>
          <w:sz w:val="22"/>
          <w:szCs w:val="22"/>
        </w:rPr>
        <w:t>Department of Psychiatry</w:t>
      </w:r>
      <w:r w:rsidR="00174647" w:rsidRPr="00B3409F">
        <w:rPr>
          <w:rFonts w:ascii="Arial" w:hAnsi="Arial" w:cs="Arial"/>
          <w:sz w:val="22"/>
          <w:szCs w:val="22"/>
        </w:rPr>
        <w:t>, Washington University School of Medicine, St Louis, MO, USA</w:t>
      </w:r>
    </w:p>
    <w:p w14:paraId="5248D925" w14:textId="77777777" w:rsidR="00174647" w:rsidRPr="00B3409F" w:rsidRDefault="00174647" w:rsidP="00B3409F">
      <w:pPr>
        <w:pStyle w:val="ListParagraph"/>
        <w:numPr>
          <w:ilvl w:val="0"/>
          <w:numId w:val="4"/>
        </w:numPr>
        <w:rPr>
          <w:rFonts w:ascii="Arial" w:hAnsi="Arial" w:cs="Arial"/>
          <w:color w:val="000000"/>
          <w:sz w:val="22"/>
          <w:szCs w:val="22"/>
        </w:rPr>
      </w:pPr>
      <w:r w:rsidRPr="00B3409F">
        <w:rPr>
          <w:rFonts w:ascii="Arial" w:hAnsi="Arial" w:cs="Arial"/>
          <w:color w:val="000000"/>
          <w:sz w:val="22"/>
          <w:szCs w:val="22"/>
        </w:rPr>
        <w:t>Department of Pediatrics, University of Alberta, Edmonton, AB, Canada</w:t>
      </w:r>
    </w:p>
    <w:p w14:paraId="57D05E72" w14:textId="62487A58" w:rsidR="00174647" w:rsidRPr="00B3409F" w:rsidRDefault="00174647" w:rsidP="00B3409F">
      <w:pPr>
        <w:pStyle w:val="ListParagraph"/>
        <w:numPr>
          <w:ilvl w:val="0"/>
          <w:numId w:val="4"/>
        </w:numPr>
        <w:outlineLvl w:val="0"/>
        <w:rPr>
          <w:rFonts w:ascii="Arial" w:hAnsi="Arial" w:cs="Arial"/>
          <w:color w:val="000000"/>
          <w:sz w:val="22"/>
          <w:szCs w:val="22"/>
        </w:rPr>
      </w:pPr>
      <w:r w:rsidRPr="00B3409F">
        <w:rPr>
          <w:rFonts w:ascii="Arial" w:hAnsi="Arial" w:cs="Arial"/>
          <w:color w:val="000000"/>
          <w:sz w:val="22"/>
          <w:szCs w:val="22"/>
        </w:rPr>
        <w:t>Department of Radiology, University of Washington Medical Center, Seattle, WA, US</w:t>
      </w:r>
      <w:r w:rsidR="009F1C3B" w:rsidRPr="00B3409F">
        <w:rPr>
          <w:rFonts w:ascii="Arial" w:hAnsi="Arial" w:cs="Arial"/>
          <w:color w:val="000000"/>
          <w:sz w:val="22"/>
          <w:szCs w:val="22"/>
        </w:rPr>
        <w:t>A</w:t>
      </w:r>
    </w:p>
    <w:p w14:paraId="118A725D" w14:textId="1657D9D2" w:rsidR="009F1C3B" w:rsidRPr="00B3409F" w:rsidRDefault="009F1C3B" w:rsidP="00B3409F">
      <w:pPr>
        <w:pStyle w:val="ListParagraph"/>
        <w:numPr>
          <w:ilvl w:val="0"/>
          <w:numId w:val="4"/>
        </w:numPr>
        <w:outlineLvl w:val="0"/>
        <w:rPr>
          <w:rFonts w:ascii="Arial" w:hAnsi="Arial" w:cs="Arial"/>
          <w:color w:val="000000"/>
          <w:sz w:val="22"/>
          <w:szCs w:val="22"/>
        </w:rPr>
      </w:pPr>
      <w:r w:rsidRPr="00B3409F">
        <w:rPr>
          <w:rFonts w:ascii="Arial" w:hAnsi="Arial" w:cs="Arial"/>
          <w:color w:val="000000"/>
          <w:sz w:val="22"/>
          <w:szCs w:val="22"/>
        </w:rPr>
        <w:t>Department of Computer Science, University of North Carolina at Chapel Hill, Chapel Hill, NC, USA</w:t>
      </w:r>
    </w:p>
    <w:p w14:paraId="7172D868" w14:textId="77777777" w:rsidR="009F1C3B" w:rsidRPr="00B3409F" w:rsidRDefault="009F1C3B" w:rsidP="00B3409F">
      <w:pPr>
        <w:pStyle w:val="ListParagraph"/>
        <w:numPr>
          <w:ilvl w:val="0"/>
          <w:numId w:val="4"/>
        </w:numPr>
        <w:jc w:val="both"/>
        <w:rPr>
          <w:rFonts w:ascii="Arial" w:hAnsi="Arial" w:cs="Arial"/>
          <w:sz w:val="22"/>
          <w:szCs w:val="22"/>
        </w:rPr>
      </w:pPr>
      <w:r w:rsidRPr="00B3409F">
        <w:rPr>
          <w:rFonts w:ascii="Arial" w:hAnsi="Arial" w:cs="Arial"/>
          <w:sz w:val="22"/>
          <w:szCs w:val="22"/>
        </w:rPr>
        <w:t>Division of Child Psychiatry, Department of Psychiatry, Washington University School of Medicine, St Louis, MO, USA</w:t>
      </w:r>
    </w:p>
    <w:p w14:paraId="434C1D8A" w14:textId="77777777" w:rsidR="009F1C3B" w:rsidRPr="00B3409F" w:rsidRDefault="009F1C3B" w:rsidP="00B3409F">
      <w:pPr>
        <w:pStyle w:val="ListParagraph"/>
        <w:ind w:left="360"/>
        <w:outlineLvl w:val="0"/>
        <w:rPr>
          <w:rFonts w:ascii="Arial" w:hAnsi="Arial" w:cs="Arial"/>
          <w:color w:val="000000"/>
          <w:sz w:val="22"/>
          <w:szCs w:val="22"/>
        </w:rPr>
      </w:pPr>
    </w:p>
    <w:p w14:paraId="3A666B58" w14:textId="77777777" w:rsidR="009F1C3B" w:rsidRPr="00B3409F" w:rsidRDefault="009F1C3B" w:rsidP="00B3409F">
      <w:pPr>
        <w:jc w:val="both"/>
        <w:rPr>
          <w:rFonts w:ascii="Arial" w:hAnsi="Arial" w:cs="Arial"/>
          <w:i/>
          <w:iCs/>
          <w:sz w:val="22"/>
          <w:szCs w:val="22"/>
        </w:rPr>
      </w:pPr>
      <w:r w:rsidRPr="00B3409F">
        <w:rPr>
          <w:rFonts w:ascii="Arial" w:hAnsi="Arial" w:cs="Arial"/>
          <w:i/>
          <w:iCs/>
          <w:sz w:val="22"/>
          <w:szCs w:val="22"/>
        </w:rPr>
        <w:t xml:space="preserve">*Correspondence: </w:t>
      </w:r>
    </w:p>
    <w:p w14:paraId="0630D854" w14:textId="49261BC6" w:rsidR="009F1C3B" w:rsidRPr="00B3409F" w:rsidRDefault="009F1C3B" w:rsidP="00B3409F">
      <w:pPr>
        <w:jc w:val="both"/>
        <w:rPr>
          <w:rFonts w:ascii="Arial" w:hAnsi="Arial" w:cs="Arial"/>
          <w:sz w:val="22"/>
          <w:szCs w:val="22"/>
        </w:rPr>
      </w:pPr>
      <w:r w:rsidRPr="00B3409F">
        <w:rPr>
          <w:rFonts w:ascii="Arial" w:hAnsi="Arial" w:cs="Arial"/>
          <w:sz w:val="22"/>
          <w:szCs w:val="22"/>
        </w:rPr>
        <w:t>Jessica Girault, PhD, Carolina Institute for Developmental Disabilities, University of North Carolina at Chapel Hill, Campus Box 3376, Chapel Hill NC 27599 (</w:t>
      </w:r>
      <w:r w:rsidR="000E160B" w:rsidRPr="00B3409F">
        <w:rPr>
          <w:rFonts w:ascii="Arial" w:hAnsi="Arial" w:cs="Arial"/>
          <w:sz w:val="22"/>
          <w:szCs w:val="22"/>
        </w:rPr>
        <w:t>jessica_girault@med.unc.edu</w:t>
      </w:r>
      <w:r w:rsidRPr="00B3409F">
        <w:rPr>
          <w:rFonts w:ascii="Arial" w:hAnsi="Arial" w:cs="Arial"/>
          <w:sz w:val="22"/>
          <w:szCs w:val="22"/>
        </w:rPr>
        <w:t>).</w:t>
      </w:r>
    </w:p>
    <w:p w14:paraId="6C199EB4" w14:textId="6F5D00CC" w:rsidR="00DA739A" w:rsidRPr="00B3409F" w:rsidRDefault="00DA739A" w:rsidP="00B3409F">
      <w:pPr>
        <w:rPr>
          <w:rFonts w:ascii="Arial" w:hAnsi="Arial" w:cs="Arial"/>
          <w:b/>
          <w:bCs/>
          <w:sz w:val="22"/>
          <w:szCs w:val="22"/>
        </w:rPr>
      </w:pPr>
      <w:r w:rsidRPr="00B3409F">
        <w:rPr>
          <w:rFonts w:ascii="Arial" w:hAnsi="Arial" w:cs="Arial"/>
          <w:b/>
          <w:bCs/>
          <w:sz w:val="22"/>
          <w:szCs w:val="22"/>
        </w:rPr>
        <w:t xml:space="preserve">Word Count: </w:t>
      </w:r>
    </w:p>
    <w:p w14:paraId="517ABF48" w14:textId="77777777" w:rsidR="00DA739A" w:rsidRPr="00B3409F" w:rsidRDefault="00DA739A" w:rsidP="00B3409F">
      <w:pPr>
        <w:spacing w:line="480" w:lineRule="auto"/>
        <w:rPr>
          <w:rFonts w:ascii="Arial" w:hAnsi="Arial" w:cs="Arial"/>
          <w:b/>
          <w:bCs/>
          <w:sz w:val="22"/>
          <w:szCs w:val="22"/>
        </w:rPr>
        <w:sectPr w:rsidR="00DA739A" w:rsidRPr="00B3409F" w:rsidSect="00A63484">
          <w:headerReference w:type="even" r:id="rId7"/>
          <w:headerReference w:type="default" r:id="rId8"/>
          <w:pgSz w:w="12240" w:h="15840"/>
          <w:pgMar w:top="1440" w:right="1440" w:bottom="1440" w:left="1440" w:header="720" w:footer="720" w:gutter="0"/>
          <w:cols w:space="720"/>
          <w:docGrid w:linePitch="360"/>
        </w:sectPr>
      </w:pPr>
    </w:p>
    <w:p w14:paraId="5C3322A8" w14:textId="0A7F06A5" w:rsidR="00DF588E" w:rsidRPr="00B3409F" w:rsidRDefault="00386921" w:rsidP="00B3409F">
      <w:pPr>
        <w:spacing w:line="480" w:lineRule="auto"/>
        <w:rPr>
          <w:rFonts w:ascii="Arial" w:hAnsi="Arial" w:cs="Arial"/>
          <w:b/>
          <w:bCs/>
          <w:sz w:val="22"/>
          <w:szCs w:val="22"/>
        </w:rPr>
      </w:pPr>
      <w:r w:rsidRPr="00B3409F">
        <w:rPr>
          <w:rFonts w:ascii="Arial" w:hAnsi="Arial" w:cs="Arial"/>
          <w:b/>
          <w:bCs/>
          <w:sz w:val="22"/>
          <w:szCs w:val="22"/>
        </w:rPr>
        <w:lastRenderedPageBreak/>
        <w:t>KEY POINTS</w:t>
      </w:r>
      <w:r w:rsidR="00C80B48" w:rsidRPr="00B3409F">
        <w:rPr>
          <w:rFonts w:ascii="Arial" w:hAnsi="Arial" w:cs="Arial"/>
          <w:b/>
          <w:bCs/>
          <w:sz w:val="22"/>
          <w:szCs w:val="22"/>
        </w:rPr>
        <w:t xml:space="preserve"> (</w:t>
      </w:r>
      <w:r w:rsidR="000E48C9" w:rsidRPr="00B3409F">
        <w:rPr>
          <w:rFonts w:ascii="Arial" w:hAnsi="Arial" w:cs="Arial"/>
          <w:b/>
          <w:bCs/>
          <w:sz w:val="22"/>
          <w:szCs w:val="22"/>
        </w:rPr>
        <w:t>9</w:t>
      </w:r>
      <w:r w:rsidR="00C47F91" w:rsidRPr="00B3409F">
        <w:rPr>
          <w:rFonts w:ascii="Arial" w:hAnsi="Arial" w:cs="Arial"/>
          <w:b/>
          <w:bCs/>
          <w:sz w:val="22"/>
          <w:szCs w:val="22"/>
        </w:rPr>
        <w:t>8</w:t>
      </w:r>
      <w:r w:rsidR="000E48C9" w:rsidRPr="00B3409F">
        <w:rPr>
          <w:rFonts w:ascii="Arial" w:hAnsi="Arial" w:cs="Arial"/>
          <w:b/>
          <w:bCs/>
          <w:sz w:val="22"/>
          <w:szCs w:val="22"/>
        </w:rPr>
        <w:t xml:space="preserve"> of</w:t>
      </w:r>
      <w:r w:rsidR="00C80B48" w:rsidRPr="00B3409F">
        <w:rPr>
          <w:rFonts w:ascii="Arial" w:hAnsi="Arial" w:cs="Arial"/>
          <w:b/>
          <w:bCs/>
          <w:sz w:val="22"/>
          <w:szCs w:val="22"/>
        </w:rPr>
        <w:t xml:space="preserve"> 100 words)</w:t>
      </w:r>
    </w:p>
    <w:p w14:paraId="3322EF31" w14:textId="2A0B7884" w:rsidR="00852AD7" w:rsidRPr="00B3409F" w:rsidRDefault="00852AD7" w:rsidP="00B3409F">
      <w:pPr>
        <w:spacing w:line="480" w:lineRule="auto"/>
        <w:rPr>
          <w:rFonts w:ascii="Arial" w:hAnsi="Arial" w:cs="Arial"/>
          <w:sz w:val="22"/>
          <w:szCs w:val="22"/>
        </w:rPr>
      </w:pPr>
    </w:p>
    <w:p w14:paraId="5E993AB3" w14:textId="2F35EEB4" w:rsidR="00DA739A" w:rsidRPr="00B3409F" w:rsidRDefault="00CB311E" w:rsidP="00B3409F">
      <w:pPr>
        <w:spacing w:line="480" w:lineRule="auto"/>
        <w:rPr>
          <w:rFonts w:ascii="Arial" w:hAnsi="Arial" w:cs="Arial"/>
          <w:sz w:val="22"/>
          <w:szCs w:val="22"/>
        </w:rPr>
      </w:pPr>
      <w:r w:rsidRPr="00B3409F">
        <w:rPr>
          <w:rFonts w:ascii="Arial" w:hAnsi="Arial" w:cs="Arial"/>
          <w:b/>
          <w:bCs/>
          <w:sz w:val="22"/>
          <w:szCs w:val="22"/>
        </w:rPr>
        <w:t>QUESTION:</w:t>
      </w:r>
      <w:r w:rsidRPr="00B3409F">
        <w:rPr>
          <w:rFonts w:ascii="Arial" w:hAnsi="Arial" w:cs="Arial"/>
          <w:sz w:val="22"/>
          <w:szCs w:val="22"/>
        </w:rPr>
        <w:t xml:space="preserve"> </w:t>
      </w:r>
      <w:r w:rsidR="00386921" w:rsidRPr="00B3409F">
        <w:rPr>
          <w:rFonts w:ascii="Arial" w:hAnsi="Arial" w:cs="Arial"/>
          <w:sz w:val="22"/>
          <w:szCs w:val="22"/>
        </w:rPr>
        <w:t>Do autistic traits in older siblings with autism spectrum disorder (ASD</w:t>
      </w:r>
      <w:r w:rsidR="00F179CF" w:rsidRPr="00B3409F">
        <w:rPr>
          <w:rFonts w:ascii="Arial" w:hAnsi="Arial" w:cs="Arial"/>
          <w:sz w:val="22"/>
          <w:szCs w:val="22"/>
        </w:rPr>
        <w:t xml:space="preserve"> probands</w:t>
      </w:r>
      <w:r w:rsidR="00386921" w:rsidRPr="00B3409F">
        <w:rPr>
          <w:rFonts w:ascii="Arial" w:hAnsi="Arial" w:cs="Arial"/>
          <w:sz w:val="22"/>
          <w:szCs w:val="22"/>
        </w:rPr>
        <w:t xml:space="preserve">) inform brain developmental trajectories in their high-risk younger siblings? </w:t>
      </w:r>
    </w:p>
    <w:p w14:paraId="1A2E762B" w14:textId="0378166F" w:rsidR="00DA739A" w:rsidRPr="00B3409F" w:rsidRDefault="00DA739A" w:rsidP="00B3409F">
      <w:pPr>
        <w:spacing w:line="480" w:lineRule="auto"/>
        <w:rPr>
          <w:rFonts w:ascii="Arial" w:hAnsi="Arial" w:cs="Arial"/>
          <w:sz w:val="22"/>
          <w:szCs w:val="22"/>
        </w:rPr>
      </w:pPr>
    </w:p>
    <w:p w14:paraId="31014664" w14:textId="49859E58" w:rsidR="00DA739A" w:rsidRPr="00B3409F" w:rsidRDefault="00CB311E" w:rsidP="00B3409F">
      <w:pPr>
        <w:spacing w:line="480" w:lineRule="auto"/>
        <w:rPr>
          <w:rFonts w:ascii="Arial" w:hAnsi="Arial" w:cs="Arial"/>
          <w:b/>
          <w:bCs/>
          <w:color w:val="C00000"/>
          <w:sz w:val="22"/>
          <w:szCs w:val="22"/>
        </w:rPr>
      </w:pPr>
      <w:r w:rsidRPr="00B3409F">
        <w:rPr>
          <w:rFonts w:ascii="Arial" w:hAnsi="Arial" w:cs="Arial"/>
          <w:b/>
          <w:bCs/>
          <w:sz w:val="22"/>
          <w:szCs w:val="22"/>
        </w:rPr>
        <w:t>FINDINGS:</w:t>
      </w:r>
      <w:r w:rsidRPr="00B3409F">
        <w:rPr>
          <w:rFonts w:ascii="Arial" w:hAnsi="Arial" w:cs="Arial"/>
          <w:sz w:val="22"/>
          <w:szCs w:val="22"/>
        </w:rPr>
        <w:t xml:space="preserve"> </w:t>
      </w:r>
      <w:r w:rsidR="00386921" w:rsidRPr="00B3409F">
        <w:rPr>
          <w:rFonts w:ascii="Arial" w:hAnsi="Arial" w:cs="Arial"/>
          <w:sz w:val="22"/>
          <w:szCs w:val="22"/>
        </w:rPr>
        <w:t xml:space="preserve">In this prospective </w:t>
      </w:r>
      <w:r w:rsidR="00F179CF" w:rsidRPr="00B3409F">
        <w:rPr>
          <w:rFonts w:ascii="Arial" w:hAnsi="Arial" w:cs="Arial"/>
          <w:sz w:val="22"/>
          <w:szCs w:val="22"/>
        </w:rPr>
        <w:t xml:space="preserve">longitudinal </w:t>
      </w:r>
      <w:r w:rsidR="00386921" w:rsidRPr="00B3409F">
        <w:rPr>
          <w:rFonts w:ascii="Arial" w:hAnsi="Arial" w:cs="Arial"/>
          <w:sz w:val="22"/>
          <w:szCs w:val="22"/>
        </w:rPr>
        <w:t xml:space="preserve">cohort </w:t>
      </w:r>
      <w:r w:rsidR="00386921" w:rsidRPr="00B3409F">
        <w:rPr>
          <w:rFonts w:ascii="Arial" w:hAnsi="Arial" w:cs="Arial"/>
          <w:color w:val="000000" w:themeColor="text1"/>
          <w:sz w:val="22"/>
          <w:szCs w:val="22"/>
        </w:rPr>
        <w:t xml:space="preserve">study </w:t>
      </w:r>
      <w:r w:rsidR="00F179CF" w:rsidRPr="00B3409F">
        <w:rPr>
          <w:rFonts w:ascii="Arial" w:hAnsi="Arial" w:cs="Arial"/>
          <w:color w:val="000000" w:themeColor="text1"/>
          <w:sz w:val="22"/>
          <w:szCs w:val="22"/>
        </w:rPr>
        <w:t>of</w:t>
      </w:r>
      <w:r w:rsidR="00386921" w:rsidRPr="00B3409F">
        <w:rPr>
          <w:rFonts w:ascii="Arial" w:hAnsi="Arial" w:cs="Arial"/>
          <w:color w:val="000000" w:themeColor="text1"/>
          <w:sz w:val="22"/>
          <w:szCs w:val="22"/>
        </w:rPr>
        <w:t xml:space="preserve"> </w:t>
      </w:r>
      <w:r w:rsidR="0006095B" w:rsidRPr="00B3409F">
        <w:rPr>
          <w:rFonts w:ascii="Arial" w:hAnsi="Arial" w:cs="Arial"/>
          <w:color w:val="000000" w:themeColor="text1"/>
          <w:sz w:val="22"/>
          <w:szCs w:val="22"/>
        </w:rPr>
        <w:t>38</w:t>
      </w:r>
      <w:r w:rsidR="001827FF" w:rsidRPr="00B3409F">
        <w:rPr>
          <w:rFonts w:ascii="Arial" w:hAnsi="Arial" w:cs="Arial"/>
          <w:color w:val="000000" w:themeColor="text1"/>
          <w:sz w:val="22"/>
          <w:szCs w:val="22"/>
        </w:rPr>
        <w:t>4</w:t>
      </w:r>
      <w:r w:rsidR="00386921" w:rsidRPr="00B3409F">
        <w:rPr>
          <w:rFonts w:ascii="Arial" w:hAnsi="Arial" w:cs="Arial"/>
          <w:color w:val="000000" w:themeColor="text1"/>
          <w:sz w:val="22"/>
          <w:szCs w:val="22"/>
        </w:rPr>
        <w:t xml:space="preserve"> </w:t>
      </w:r>
      <w:r w:rsidR="00C47F91" w:rsidRPr="00B3409F">
        <w:rPr>
          <w:rFonts w:ascii="Arial" w:hAnsi="Arial" w:cs="Arial"/>
          <w:sz w:val="22"/>
          <w:szCs w:val="22"/>
        </w:rPr>
        <w:t>high-risk</w:t>
      </w:r>
      <w:r w:rsidR="007A591E" w:rsidRPr="00B3409F">
        <w:rPr>
          <w:rFonts w:ascii="Arial" w:hAnsi="Arial" w:cs="Arial"/>
          <w:sz w:val="22"/>
          <w:szCs w:val="22"/>
        </w:rPr>
        <w:t xml:space="preserve"> </w:t>
      </w:r>
      <w:r w:rsidR="00386921" w:rsidRPr="00B3409F">
        <w:rPr>
          <w:rFonts w:ascii="Arial" w:hAnsi="Arial" w:cs="Arial"/>
          <w:sz w:val="22"/>
          <w:szCs w:val="22"/>
        </w:rPr>
        <w:t>siblings</w:t>
      </w:r>
      <w:r w:rsidR="00F179CF" w:rsidRPr="00B3409F">
        <w:rPr>
          <w:rFonts w:ascii="Arial" w:hAnsi="Arial" w:cs="Arial"/>
          <w:sz w:val="22"/>
          <w:szCs w:val="22"/>
        </w:rPr>
        <w:t xml:space="preserve">, we found that proband ASD trait level was significantly associated with cortical surface area expansion and </w:t>
      </w:r>
      <w:r w:rsidR="006F7569" w:rsidRPr="00B3409F">
        <w:rPr>
          <w:rFonts w:ascii="Arial" w:hAnsi="Arial" w:cs="Arial"/>
          <w:sz w:val="22"/>
          <w:szCs w:val="22"/>
        </w:rPr>
        <w:t xml:space="preserve">total </w:t>
      </w:r>
      <w:r w:rsidR="00F179CF" w:rsidRPr="00B3409F">
        <w:rPr>
          <w:rFonts w:ascii="Arial" w:hAnsi="Arial" w:cs="Arial"/>
          <w:sz w:val="22"/>
          <w:szCs w:val="22"/>
        </w:rPr>
        <w:t xml:space="preserve">cerebral volume </w:t>
      </w:r>
      <w:r w:rsidR="00D23E34" w:rsidRPr="00B3409F">
        <w:rPr>
          <w:rFonts w:ascii="Arial" w:hAnsi="Arial" w:cs="Arial"/>
          <w:sz w:val="22"/>
          <w:szCs w:val="22"/>
        </w:rPr>
        <w:t xml:space="preserve">growth </w:t>
      </w:r>
      <w:r w:rsidR="00462919" w:rsidRPr="00B3409F">
        <w:rPr>
          <w:rFonts w:ascii="Arial" w:hAnsi="Arial" w:cs="Arial"/>
          <w:sz w:val="22"/>
          <w:szCs w:val="22"/>
        </w:rPr>
        <w:t xml:space="preserve">from </w:t>
      </w:r>
      <w:r w:rsidR="0037098C" w:rsidRPr="00B3409F">
        <w:rPr>
          <w:rFonts w:ascii="Arial" w:hAnsi="Arial" w:cs="Arial"/>
          <w:sz w:val="22"/>
          <w:szCs w:val="22"/>
        </w:rPr>
        <w:t>age</w:t>
      </w:r>
      <w:r w:rsidR="00C80B48" w:rsidRPr="00B3409F">
        <w:rPr>
          <w:rFonts w:ascii="Arial" w:hAnsi="Arial" w:cs="Arial"/>
          <w:sz w:val="22"/>
          <w:szCs w:val="22"/>
        </w:rPr>
        <w:t>s</w:t>
      </w:r>
      <w:r w:rsidR="0037098C" w:rsidRPr="00B3409F">
        <w:rPr>
          <w:rFonts w:ascii="Arial" w:hAnsi="Arial" w:cs="Arial"/>
          <w:sz w:val="22"/>
          <w:szCs w:val="22"/>
        </w:rPr>
        <w:t xml:space="preserve"> </w:t>
      </w:r>
      <w:r w:rsidR="00462919" w:rsidRPr="00B3409F">
        <w:rPr>
          <w:rFonts w:ascii="Arial" w:hAnsi="Arial" w:cs="Arial"/>
          <w:sz w:val="22"/>
          <w:szCs w:val="22"/>
        </w:rPr>
        <w:t xml:space="preserve">6 to 24 months in younger siblings who </w:t>
      </w:r>
      <w:r w:rsidR="0037098C" w:rsidRPr="00B3409F">
        <w:rPr>
          <w:rFonts w:ascii="Arial" w:hAnsi="Arial" w:cs="Arial"/>
          <w:sz w:val="22"/>
          <w:szCs w:val="22"/>
        </w:rPr>
        <w:t>received</w:t>
      </w:r>
      <w:r w:rsidR="00462919" w:rsidRPr="00B3409F">
        <w:rPr>
          <w:rFonts w:ascii="Arial" w:hAnsi="Arial" w:cs="Arial"/>
          <w:sz w:val="22"/>
          <w:szCs w:val="22"/>
        </w:rPr>
        <w:t xml:space="preserve"> a</w:t>
      </w:r>
      <w:r w:rsidR="002028BB" w:rsidRPr="00B3409F">
        <w:rPr>
          <w:rFonts w:ascii="Arial" w:hAnsi="Arial" w:cs="Arial"/>
          <w:sz w:val="22"/>
          <w:szCs w:val="22"/>
        </w:rPr>
        <w:t xml:space="preserve">n ASD </w:t>
      </w:r>
      <w:r w:rsidR="00462919" w:rsidRPr="00B3409F">
        <w:rPr>
          <w:rFonts w:ascii="Arial" w:hAnsi="Arial" w:cs="Arial"/>
          <w:sz w:val="22"/>
          <w:szCs w:val="22"/>
        </w:rPr>
        <w:t xml:space="preserve">diagnosis </w:t>
      </w:r>
      <w:r w:rsidR="0037098C" w:rsidRPr="00B3409F">
        <w:rPr>
          <w:rFonts w:ascii="Arial" w:hAnsi="Arial" w:cs="Arial"/>
          <w:sz w:val="22"/>
          <w:szCs w:val="22"/>
        </w:rPr>
        <w:t>at outcome</w:t>
      </w:r>
      <w:r w:rsidR="00462919" w:rsidRPr="00B3409F">
        <w:rPr>
          <w:rFonts w:ascii="Arial" w:hAnsi="Arial" w:cs="Arial"/>
          <w:sz w:val="22"/>
          <w:szCs w:val="22"/>
        </w:rPr>
        <w:t xml:space="preserve">. </w:t>
      </w:r>
    </w:p>
    <w:p w14:paraId="1C44BB57" w14:textId="13D3C449" w:rsidR="00DA739A" w:rsidRPr="00B3409F" w:rsidRDefault="00DA739A" w:rsidP="00B3409F">
      <w:pPr>
        <w:spacing w:line="480" w:lineRule="auto"/>
        <w:rPr>
          <w:rFonts w:ascii="Arial" w:hAnsi="Arial" w:cs="Arial"/>
          <w:sz w:val="22"/>
          <w:szCs w:val="22"/>
        </w:rPr>
      </w:pPr>
    </w:p>
    <w:p w14:paraId="3E1DE987" w14:textId="1EC61038" w:rsidR="00DA739A" w:rsidRPr="00B3409F" w:rsidRDefault="00CB311E" w:rsidP="00B3409F">
      <w:pPr>
        <w:spacing w:line="480" w:lineRule="auto"/>
        <w:rPr>
          <w:rFonts w:ascii="Arial" w:hAnsi="Arial" w:cs="Arial"/>
          <w:sz w:val="22"/>
          <w:szCs w:val="22"/>
        </w:rPr>
      </w:pPr>
      <w:r w:rsidRPr="00B3409F">
        <w:rPr>
          <w:rFonts w:ascii="Arial" w:hAnsi="Arial" w:cs="Arial"/>
          <w:b/>
          <w:bCs/>
          <w:sz w:val="22"/>
          <w:szCs w:val="22"/>
        </w:rPr>
        <w:t>MEANING:</w:t>
      </w:r>
      <w:r w:rsidRPr="00B3409F">
        <w:rPr>
          <w:rFonts w:ascii="Arial" w:hAnsi="Arial" w:cs="Arial"/>
          <w:sz w:val="22"/>
          <w:szCs w:val="22"/>
        </w:rPr>
        <w:t xml:space="preserve"> </w:t>
      </w:r>
      <w:r w:rsidR="000E48C9" w:rsidRPr="00B3409F">
        <w:rPr>
          <w:rFonts w:ascii="Arial" w:hAnsi="Arial" w:cs="Arial"/>
          <w:sz w:val="22"/>
          <w:szCs w:val="22"/>
        </w:rPr>
        <w:t>P</w:t>
      </w:r>
      <w:r w:rsidR="00F179CF" w:rsidRPr="00B3409F">
        <w:rPr>
          <w:rFonts w:ascii="Arial" w:hAnsi="Arial" w:cs="Arial"/>
          <w:sz w:val="22"/>
          <w:szCs w:val="22"/>
        </w:rPr>
        <w:t xml:space="preserve">roband autistic traits inform </w:t>
      </w:r>
      <w:r w:rsidR="00462919" w:rsidRPr="00B3409F">
        <w:rPr>
          <w:rFonts w:ascii="Arial" w:hAnsi="Arial" w:cs="Arial"/>
          <w:sz w:val="22"/>
          <w:szCs w:val="22"/>
        </w:rPr>
        <w:t xml:space="preserve">postnatal </w:t>
      </w:r>
      <w:r w:rsidR="00255B74" w:rsidRPr="00B3409F">
        <w:rPr>
          <w:rFonts w:ascii="Arial" w:hAnsi="Arial" w:cs="Arial"/>
          <w:sz w:val="22"/>
          <w:szCs w:val="22"/>
        </w:rPr>
        <w:t>brain development</w:t>
      </w:r>
      <w:r w:rsidR="00462919" w:rsidRPr="00B3409F">
        <w:rPr>
          <w:rFonts w:ascii="Arial" w:hAnsi="Arial" w:cs="Arial"/>
          <w:sz w:val="22"/>
          <w:szCs w:val="22"/>
        </w:rPr>
        <w:t xml:space="preserve"> in younger sibling</w:t>
      </w:r>
      <w:r w:rsidR="0025173E" w:rsidRPr="00B3409F">
        <w:rPr>
          <w:rFonts w:ascii="Arial" w:hAnsi="Arial" w:cs="Arial"/>
          <w:sz w:val="22"/>
          <w:szCs w:val="22"/>
        </w:rPr>
        <w:t xml:space="preserve">s </w:t>
      </w:r>
      <w:r w:rsidR="0037098C" w:rsidRPr="00B3409F">
        <w:rPr>
          <w:rFonts w:ascii="Arial" w:hAnsi="Arial" w:cs="Arial"/>
          <w:sz w:val="22"/>
          <w:szCs w:val="22"/>
        </w:rPr>
        <w:t xml:space="preserve">and </w:t>
      </w:r>
      <w:r w:rsidR="0025173E" w:rsidRPr="00B3409F">
        <w:rPr>
          <w:rFonts w:ascii="Arial" w:hAnsi="Arial" w:cs="Arial"/>
          <w:sz w:val="22"/>
          <w:szCs w:val="22"/>
        </w:rPr>
        <w:t xml:space="preserve">may </w:t>
      </w:r>
      <w:r w:rsidR="0037098C" w:rsidRPr="00B3409F">
        <w:rPr>
          <w:rFonts w:ascii="Arial" w:hAnsi="Arial" w:cs="Arial"/>
          <w:sz w:val="22"/>
          <w:szCs w:val="22"/>
        </w:rPr>
        <w:t>serve as</w:t>
      </w:r>
      <w:r w:rsidR="0025173E" w:rsidRPr="00B3409F">
        <w:rPr>
          <w:rFonts w:ascii="Arial" w:hAnsi="Arial" w:cs="Arial"/>
          <w:sz w:val="22"/>
          <w:szCs w:val="22"/>
        </w:rPr>
        <w:t xml:space="preserve"> an important </w:t>
      </w:r>
      <w:r w:rsidR="00255B74" w:rsidRPr="00B3409F">
        <w:rPr>
          <w:rFonts w:ascii="Arial" w:hAnsi="Arial" w:cs="Arial"/>
          <w:sz w:val="22"/>
          <w:szCs w:val="22"/>
        </w:rPr>
        <w:t xml:space="preserve">presymptomatic </w:t>
      </w:r>
      <w:r w:rsidR="0025173E" w:rsidRPr="00B3409F">
        <w:rPr>
          <w:rFonts w:ascii="Arial" w:hAnsi="Arial" w:cs="Arial"/>
          <w:sz w:val="22"/>
          <w:szCs w:val="22"/>
        </w:rPr>
        <w:t xml:space="preserve">marker of </w:t>
      </w:r>
      <w:r w:rsidR="006F7569" w:rsidRPr="00B3409F">
        <w:rPr>
          <w:rFonts w:ascii="Arial" w:hAnsi="Arial" w:cs="Arial"/>
          <w:sz w:val="22"/>
          <w:szCs w:val="22"/>
        </w:rPr>
        <w:t>familial genetic liability</w:t>
      </w:r>
      <w:r w:rsidR="0025173E" w:rsidRPr="00B3409F">
        <w:rPr>
          <w:rFonts w:ascii="Arial" w:hAnsi="Arial" w:cs="Arial"/>
          <w:sz w:val="22"/>
          <w:szCs w:val="22"/>
        </w:rPr>
        <w:t xml:space="preserve"> </w:t>
      </w:r>
      <w:r w:rsidR="00255B74" w:rsidRPr="00B3409F">
        <w:rPr>
          <w:rFonts w:ascii="Arial" w:hAnsi="Arial" w:cs="Arial"/>
          <w:sz w:val="22"/>
          <w:szCs w:val="22"/>
        </w:rPr>
        <w:t>for</w:t>
      </w:r>
      <w:r w:rsidR="0025173E" w:rsidRPr="00B3409F">
        <w:rPr>
          <w:rFonts w:ascii="Arial" w:hAnsi="Arial" w:cs="Arial"/>
          <w:sz w:val="22"/>
          <w:szCs w:val="22"/>
        </w:rPr>
        <w:t xml:space="preserve"> </w:t>
      </w:r>
      <w:r w:rsidR="00255B74" w:rsidRPr="00B3409F">
        <w:rPr>
          <w:rFonts w:ascii="Arial" w:hAnsi="Arial" w:cs="Arial"/>
          <w:sz w:val="22"/>
          <w:szCs w:val="22"/>
        </w:rPr>
        <w:t>aberrant</w:t>
      </w:r>
      <w:r w:rsidR="0025173E" w:rsidRPr="00B3409F">
        <w:rPr>
          <w:rFonts w:ascii="Arial" w:hAnsi="Arial" w:cs="Arial"/>
          <w:sz w:val="22"/>
          <w:szCs w:val="22"/>
        </w:rPr>
        <w:t xml:space="preserve"> neurodevelopment</w:t>
      </w:r>
      <w:r w:rsidR="00255B74" w:rsidRPr="00B3409F">
        <w:rPr>
          <w:rFonts w:ascii="Arial" w:hAnsi="Arial" w:cs="Arial"/>
          <w:sz w:val="22"/>
          <w:szCs w:val="22"/>
        </w:rPr>
        <w:t xml:space="preserve"> associated with ASD</w:t>
      </w:r>
      <w:r w:rsidR="0025173E" w:rsidRPr="00B3409F">
        <w:rPr>
          <w:rFonts w:ascii="Arial" w:hAnsi="Arial" w:cs="Arial"/>
          <w:sz w:val="22"/>
          <w:szCs w:val="22"/>
        </w:rPr>
        <w:t xml:space="preserve">. </w:t>
      </w:r>
    </w:p>
    <w:p w14:paraId="30A20D1A" w14:textId="77777777" w:rsidR="003C3665" w:rsidRPr="00B3409F" w:rsidRDefault="003C3665" w:rsidP="00B3409F">
      <w:pPr>
        <w:spacing w:line="480" w:lineRule="auto"/>
        <w:rPr>
          <w:rFonts w:ascii="Arial" w:hAnsi="Arial" w:cs="Arial"/>
          <w:sz w:val="22"/>
          <w:szCs w:val="22"/>
        </w:rPr>
        <w:sectPr w:rsidR="003C3665" w:rsidRPr="00B3409F" w:rsidSect="00A63484">
          <w:pgSz w:w="12240" w:h="15840"/>
          <w:pgMar w:top="1440" w:right="1440" w:bottom="1440" w:left="1440" w:header="720" w:footer="720" w:gutter="0"/>
          <w:cols w:space="720"/>
          <w:docGrid w:linePitch="360"/>
        </w:sectPr>
      </w:pPr>
    </w:p>
    <w:p w14:paraId="5BA65F8D" w14:textId="0CB60DA3" w:rsidR="00C80B48" w:rsidRPr="005047AC" w:rsidRDefault="003C3665" w:rsidP="00B3409F">
      <w:pPr>
        <w:spacing w:line="480" w:lineRule="auto"/>
        <w:rPr>
          <w:rFonts w:ascii="Arial" w:hAnsi="Arial" w:cs="Arial"/>
          <w:color w:val="C00000"/>
          <w:sz w:val="22"/>
          <w:szCs w:val="22"/>
        </w:rPr>
      </w:pPr>
      <w:r w:rsidRPr="00B3409F">
        <w:rPr>
          <w:rFonts w:ascii="Arial" w:hAnsi="Arial" w:cs="Arial"/>
          <w:b/>
          <w:bCs/>
          <w:sz w:val="22"/>
          <w:szCs w:val="22"/>
        </w:rPr>
        <w:lastRenderedPageBreak/>
        <w:t>ABSTRACT</w:t>
      </w:r>
      <w:r w:rsidR="00C80B48" w:rsidRPr="00B3409F">
        <w:rPr>
          <w:rFonts w:ascii="Arial" w:hAnsi="Arial" w:cs="Arial"/>
          <w:b/>
          <w:bCs/>
          <w:sz w:val="22"/>
          <w:szCs w:val="22"/>
        </w:rPr>
        <w:t xml:space="preserve"> </w:t>
      </w:r>
      <w:r w:rsidR="00C80B48" w:rsidRPr="005047AC">
        <w:rPr>
          <w:rFonts w:ascii="Arial" w:hAnsi="Arial" w:cs="Arial"/>
          <w:color w:val="C00000"/>
          <w:sz w:val="22"/>
          <w:szCs w:val="22"/>
        </w:rPr>
        <w:t>(350 words</w:t>
      </w:r>
      <w:r w:rsidR="00CA0DD7">
        <w:rPr>
          <w:rFonts w:ascii="Arial" w:hAnsi="Arial" w:cs="Arial"/>
          <w:color w:val="C00000"/>
          <w:sz w:val="22"/>
          <w:szCs w:val="22"/>
        </w:rPr>
        <w:t xml:space="preserve"> </w:t>
      </w:r>
      <w:r w:rsidR="00CA0DD7" w:rsidRPr="00CA0DD7">
        <w:rPr>
          <w:rFonts w:ascii="Arial" w:hAnsi="Arial" w:cs="Arial"/>
          <w:color w:val="C00000"/>
          <w:sz w:val="22"/>
          <w:szCs w:val="22"/>
        </w:rPr>
        <w:sym w:font="Wingdings" w:char="F0E0"/>
      </w:r>
      <w:r w:rsidR="00CA0DD7">
        <w:rPr>
          <w:rFonts w:ascii="Arial" w:hAnsi="Arial" w:cs="Arial"/>
          <w:color w:val="C00000"/>
          <w:sz w:val="22"/>
          <w:szCs w:val="22"/>
        </w:rPr>
        <w:t xml:space="preserve"> CURRENTLY 349</w:t>
      </w:r>
      <w:r w:rsidR="00C80B48" w:rsidRPr="005047AC">
        <w:rPr>
          <w:rFonts w:ascii="Arial" w:hAnsi="Arial" w:cs="Arial"/>
          <w:color w:val="C00000"/>
          <w:sz w:val="22"/>
          <w:szCs w:val="22"/>
        </w:rPr>
        <w:t>)</w:t>
      </w:r>
    </w:p>
    <w:p w14:paraId="3E6FCDF7" w14:textId="77777777" w:rsidR="005047AC" w:rsidRDefault="005047AC" w:rsidP="00B3409F">
      <w:pPr>
        <w:spacing w:line="480" w:lineRule="auto"/>
        <w:rPr>
          <w:rFonts w:ascii="Arial" w:hAnsi="Arial" w:cs="Arial"/>
          <w:b/>
          <w:bCs/>
          <w:sz w:val="22"/>
          <w:szCs w:val="22"/>
        </w:rPr>
      </w:pPr>
    </w:p>
    <w:p w14:paraId="1B53487E" w14:textId="3D510D1C" w:rsidR="005047AC" w:rsidRDefault="006D7D14" w:rsidP="00B3409F">
      <w:pPr>
        <w:spacing w:line="480" w:lineRule="auto"/>
        <w:rPr>
          <w:rFonts w:ascii="Arial" w:hAnsi="Arial" w:cs="Arial"/>
          <w:sz w:val="22"/>
          <w:szCs w:val="22"/>
        </w:rPr>
      </w:pPr>
      <w:r w:rsidRPr="00B3409F">
        <w:rPr>
          <w:rFonts w:ascii="Arial" w:hAnsi="Arial" w:cs="Arial"/>
          <w:b/>
          <w:bCs/>
          <w:sz w:val="22"/>
          <w:szCs w:val="22"/>
        </w:rPr>
        <w:t>OBJECTIVE</w:t>
      </w:r>
      <w:r w:rsidR="00C80B48" w:rsidRPr="00B3409F">
        <w:rPr>
          <w:rFonts w:ascii="Arial" w:hAnsi="Arial" w:cs="Arial"/>
          <w:b/>
          <w:bCs/>
          <w:sz w:val="22"/>
          <w:szCs w:val="22"/>
        </w:rPr>
        <w:t>:</w:t>
      </w:r>
      <w:r w:rsidR="009808D0" w:rsidRPr="00B3409F">
        <w:rPr>
          <w:rFonts w:ascii="Arial" w:hAnsi="Arial" w:cs="Arial"/>
          <w:sz w:val="22"/>
          <w:szCs w:val="22"/>
        </w:rPr>
        <w:t xml:space="preserve"> </w:t>
      </w:r>
      <w:r w:rsidR="00D64CD5">
        <w:rPr>
          <w:rFonts w:ascii="Arial" w:hAnsi="Arial" w:cs="Arial"/>
          <w:sz w:val="22"/>
          <w:szCs w:val="22"/>
        </w:rPr>
        <w:t>The majority of risk for autism spectrum disorder (ASD) is genetic, with y</w:t>
      </w:r>
      <w:r w:rsidR="005047AC">
        <w:rPr>
          <w:rFonts w:ascii="Arial" w:hAnsi="Arial" w:cs="Arial"/>
          <w:sz w:val="22"/>
          <w:szCs w:val="22"/>
        </w:rPr>
        <w:t xml:space="preserve">ounger siblings of children with </w:t>
      </w:r>
      <w:r w:rsidR="00D64CD5">
        <w:rPr>
          <w:rFonts w:ascii="Arial" w:hAnsi="Arial" w:cs="Arial"/>
          <w:sz w:val="22"/>
          <w:szCs w:val="22"/>
        </w:rPr>
        <w:t>ASD</w:t>
      </w:r>
      <w:r w:rsidR="005047AC">
        <w:rPr>
          <w:rFonts w:ascii="Arial" w:hAnsi="Arial" w:cs="Arial"/>
          <w:sz w:val="22"/>
          <w:szCs w:val="22"/>
        </w:rPr>
        <w:t xml:space="preserve"> (</w:t>
      </w:r>
      <w:r w:rsidR="00D64CD5">
        <w:rPr>
          <w:rFonts w:ascii="Arial" w:hAnsi="Arial" w:cs="Arial"/>
          <w:sz w:val="22"/>
          <w:szCs w:val="22"/>
        </w:rPr>
        <w:t>probands</w:t>
      </w:r>
      <w:r w:rsidR="005047AC">
        <w:rPr>
          <w:rFonts w:ascii="Arial" w:hAnsi="Arial" w:cs="Arial"/>
          <w:sz w:val="22"/>
          <w:szCs w:val="22"/>
        </w:rPr>
        <w:t xml:space="preserve">) at increased likelihood of </w:t>
      </w:r>
      <w:r w:rsidR="00D64CD5">
        <w:rPr>
          <w:rFonts w:ascii="Arial" w:hAnsi="Arial" w:cs="Arial"/>
          <w:sz w:val="22"/>
          <w:szCs w:val="22"/>
        </w:rPr>
        <w:t xml:space="preserve">developing the disorder themselves. Little is known, however, about how familial genetic factors influence risk for diagnosis and brain development in high-risk siblings. This longitudinal study investigated associations between ASD traits in probands and brain development in high-risk siblings in the first two years of life. </w:t>
      </w:r>
    </w:p>
    <w:p w14:paraId="1E133BD5" w14:textId="77777777" w:rsidR="00D64CD5" w:rsidRDefault="00D64CD5" w:rsidP="00B3409F">
      <w:pPr>
        <w:spacing w:line="480" w:lineRule="auto"/>
        <w:rPr>
          <w:rFonts w:ascii="Arial" w:hAnsi="Arial" w:cs="Arial"/>
          <w:sz w:val="22"/>
          <w:szCs w:val="22"/>
        </w:rPr>
      </w:pPr>
    </w:p>
    <w:p w14:paraId="0DF48530" w14:textId="23FD06E5" w:rsidR="005047AC" w:rsidRPr="00D64CD5" w:rsidRDefault="005047AC" w:rsidP="00B3409F">
      <w:pPr>
        <w:spacing w:line="480" w:lineRule="auto"/>
        <w:rPr>
          <w:rFonts w:ascii="Arial" w:hAnsi="Arial" w:cs="Arial"/>
          <w:sz w:val="22"/>
          <w:szCs w:val="22"/>
        </w:rPr>
      </w:pPr>
      <w:r w:rsidRPr="005047AC">
        <w:rPr>
          <w:rFonts w:ascii="Arial" w:hAnsi="Arial" w:cs="Arial"/>
          <w:b/>
          <w:bCs/>
          <w:sz w:val="22"/>
          <w:szCs w:val="22"/>
        </w:rPr>
        <w:t xml:space="preserve">METHODS: </w:t>
      </w:r>
      <w:r w:rsidR="00D64CD5">
        <w:rPr>
          <w:rFonts w:ascii="Arial" w:hAnsi="Arial" w:cs="Arial"/>
          <w:b/>
          <w:bCs/>
          <w:sz w:val="22"/>
          <w:szCs w:val="22"/>
        </w:rPr>
        <w:t xml:space="preserve"> </w:t>
      </w:r>
      <w:r w:rsidR="00D64CD5">
        <w:rPr>
          <w:rFonts w:ascii="Arial" w:hAnsi="Arial" w:cs="Arial"/>
          <w:sz w:val="22"/>
          <w:szCs w:val="22"/>
        </w:rPr>
        <w:t xml:space="preserve">A total of 384 proband-sibling pairs were included in the study. Proband autistic traits were evaluated in relation to three primary brain phenotypes in infant siblings: total cerebral volume (TCV), total cortical surface area (TSA), and extra-axial cerebrospinal fluid (EA-CSF) derived from structural magnetic resonance images collected at 6, 12, and 24 months. </w:t>
      </w:r>
    </w:p>
    <w:p w14:paraId="283D3E7C" w14:textId="77777777" w:rsidR="001B5835" w:rsidRPr="00B3409F" w:rsidRDefault="001B5835" w:rsidP="00B3409F">
      <w:pPr>
        <w:spacing w:line="480" w:lineRule="auto"/>
        <w:rPr>
          <w:rFonts w:ascii="Arial" w:hAnsi="Arial" w:cs="Arial"/>
          <w:sz w:val="22"/>
          <w:szCs w:val="22"/>
        </w:rPr>
      </w:pPr>
    </w:p>
    <w:p w14:paraId="5D3D08A6" w14:textId="1003A11F" w:rsidR="00764019" w:rsidRPr="00B3409F" w:rsidRDefault="001B5835" w:rsidP="00B3409F">
      <w:pPr>
        <w:spacing w:line="480" w:lineRule="auto"/>
        <w:rPr>
          <w:rFonts w:ascii="Arial" w:hAnsi="Arial" w:cs="Arial"/>
          <w:b/>
          <w:bCs/>
          <w:color w:val="C00000"/>
          <w:sz w:val="22"/>
          <w:szCs w:val="22"/>
        </w:rPr>
      </w:pPr>
      <w:r w:rsidRPr="00B3409F">
        <w:rPr>
          <w:rFonts w:ascii="Arial" w:hAnsi="Arial" w:cs="Arial"/>
          <w:b/>
          <w:bCs/>
          <w:sz w:val="22"/>
          <w:szCs w:val="22"/>
        </w:rPr>
        <w:t xml:space="preserve">RESULTS: </w:t>
      </w:r>
      <w:r w:rsidRPr="00B3409F">
        <w:rPr>
          <w:rFonts w:ascii="Arial" w:hAnsi="Arial" w:cs="Arial"/>
          <w:sz w:val="22"/>
          <w:szCs w:val="22"/>
        </w:rPr>
        <w:t xml:space="preserve">Of the </w:t>
      </w:r>
      <w:r w:rsidR="0006095B" w:rsidRPr="00B3409F">
        <w:rPr>
          <w:rFonts w:ascii="Arial" w:hAnsi="Arial" w:cs="Arial"/>
          <w:color w:val="000000" w:themeColor="text1"/>
          <w:sz w:val="22"/>
          <w:szCs w:val="22"/>
        </w:rPr>
        <w:t>38</w:t>
      </w:r>
      <w:r w:rsidR="00781FE0" w:rsidRPr="00B3409F">
        <w:rPr>
          <w:rFonts w:ascii="Arial" w:hAnsi="Arial" w:cs="Arial"/>
          <w:color w:val="000000" w:themeColor="text1"/>
          <w:sz w:val="22"/>
          <w:szCs w:val="22"/>
        </w:rPr>
        <w:t>4</w:t>
      </w:r>
      <w:r w:rsidRPr="00B3409F">
        <w:rPr>
          <w:rFonts w:ascii="Arial" w:hAnsi="Arial" w:cs="Arial"/>
          <w:color w:val="000000" w:themeColor="text1"/>
          <w:sz w:val="22"/>
          <w:szCs w:val="22"/>
        </w:rPr>
        <w:t xml:space="preserve"> </w:t>
      </w:r>
      <w:r w:rsidR="00FE6FF6" w:rsidRPr="00B3409F">
        <w:rPr>
          <w:rFonts w:ascii="Arial" w:hAnsi="Arial" w:cs="Arial"/>
          <w:color w:val="000000" w:themeColor="text1"/>
          <w:sz w:val="22"/>
          <w:szCs w:val="22"/>
        </w:rPr>
        <w:t xml:space="preserve">high-risk </w:t>
      </w:r>
      <w:r w:rsidRPr="00B3409F">
        <w:rPr>
          <w:rFonts w:ascii="Arial" w:hAnsi="Arial" w:cs="Arial"/>
          <w:color w:val="000000" w:themeColor="text1"/>
          <w:sz w:val="22"/>
          <w:szCs w:val="22"/>
        </w:rPr>
        <w:t>infant siblings (</w:t>
      </w:r>
      <w:r w:rsidR="00781FE0" w:rsidRPr="00B3409F">
        <w:rPr>
          <w:rFonts w:ascii="Arial" w:hAnsi="Arial" w:cs="Arial"/>
          <w:color w:val="000000" w:themeColor="text1"/>
          <w:sz w:val="22"/>
          <w:szCs w:val="22"/>
        </w:rPr>
        <w:t>60</w:t>
      </w:r>
      <w:r w:rsidRPr="00B3409F">
        <w:rPr>
          <w:rFonts w:ascii="Arial" w:hAnsi="Arial" w:cs="Arial"/>
          <w:color w:val="000000" w:themeColor="text1"/>
          <w:sz w:val="22"/>
          <w:szCs w:val="22"/>
        </w:rPr>
        <w:t xml:space="preserve">% male), </w:t>
      </w:r>
      <w:r w:rsidR="00B53CE3" w:rsidRPr="00B3409F">
        <w:rPr>
          <w:rFonts w:ascii="Arial" w:hAnsi="Arial" w:cs="Arial"/>
          <w:color w:val="000000" w:themeColor="text1"/>
          <w:sz w:val="22"/>
          <w:szCs w:val="22"/>
        </w:rPr>
        <w:t>89</w:t>
      </w:r>
      <w:r w:rsidRPr="00B3409F">
        <w:rPr>
          <w:rFonts w:ascii="Arial" w:hAnsi="Arial" w:cs="Arial"/>
          <w:color w:val="000000" w:themeColor="text1"/>
          <w:sz w:val="22"/>
          <w:szCs w:val="22"/>
        </w:rPr>
        <w:t xml:space="preserve"> (</w:t>
      </w:r>
      <w:r w:rsidR="00B53CE3" w:rsidRPr="00B3409F">
        <w:rPr>
          <w:rFonts w:ascii="Arial" w:hAnsi="Arial" w:cs="Arial"/>
          <w:color w:val="000000" w:themeColor="text1"/>
          <w:sz w:val="22"/>
          <w:szCs w:val="22"/>
        </w:rPr>
        <w:t>23</w:t>
      </w:r>
      <w:r w:rsidRPr="00B3409F">
        <w:rPr>
          <w:rFonts w:ascii="Arial" w:hAnsi="Arial" w:cs="Arial"/>
          <w:color w:val="000000" w:themeColor="text1"/>
          <w:sz w:val="22"/>
          <w:szCs w:val="22"/>
        </w:rPr>
        <w:t xml:space="preserve">%; </w:t>
      </w:r>
      <w:r w:rsidR="00B53CE3" w:rsidRPr="00B3409F">
        <w:rPr>
          <w:rFonts w:ascii="Arial" w:hAnsi="Arial" w:cs="Arial"/>
          <w:color w:val="000000" w:themeColor="text1"/>
          <w:sz w:val="22"/>
          <w:szCs w:val="22"/>
        </w:rPr>
        <w:t>69</w:t>
      </w:r>
      <w:r w:rsidRPr="00B3409F">
        <w:rPr>
          <w:rFonts w:ascii="Arial" w:hAnsi="Arial" w:cs="Arial"/>
          <w:color w:val="000000" w:themeColor="text1"/>
          <w:sz w:val="22"/>
          <w:szCs w:val="22"/>
        </w:rPr>
        <w:t xml:space="preserve"> male</w:t>
      </w:r>
      <w:r w:rsidR="00B53CE3" w:rsidRPr="00B3409F">
        <w:rPr>
          <w:rFonts w:ascii="Arial" w:hAnsi="Arial" w:cs="Arial"/>
          <w:color w:val="000000" w:themeColor="text1"/>
          <w:sz w:val="22"/>
          <w:szCs w:val="22"/>
        </w:rPr>
        <w:t>s</w:t>
      </w:r>
      <w:r w:rsidR="00FE6FF6" w:rsidRPr="00B3409F">
        <w:rPr>
          <w:rFonts w:ascii="Arial" w:hAnsi="Arial" w:cs="Arial"/>
          <w:color w:val="000000" w:themeColor="text1"/>
          <w:sz w:val="22"/>
          <w:szCs w:val="22"/>
        </w:rPr>
        <w:t xml:space="preserve"> </w:t>
      </w:r>
      <w:r w:rsidRPr="00B3409F">
        <w:rPr>
          <w:rFonts w:ascii="Arial" w:hAnsi="Arial" w:cs="Arial"/>
          <w:color w:val="000000" w:themeColor="text1"/>
          <w:sz w:val="22"/>
          <w:szCs w:val="22"/>
        </w:rPr>
        <w:t>[</w:t>
      </w:r>
      <w:r w:rsidR="00B53CE3" w:rsidRPr="00B3409F">
        <w:rPr>
          <w:rFonts w:ascii="Arial" w:hAnsi="Arial" w:cs="Arial"/>
          <w:color w:val="000000" w:themeColor="text1"/>
          <w:sz w:val="22"/>
          <w:szCs w:val="22"/>
        </w:rPr>
        <w:t>78</w:t>
      </w:r>
      <w:r w:rsidRPr="00B3409F">
        <w:rPr>
          <w:rFonts w:ascii="Arial" w:hAnsi="Arial" w:cs="Arial"/>
          <w:color w:val="000000" w:themeColor="text1"/>
          <w:sz w:val="22"/>
          <w:szCs w:val="22"/>
        </w:rPr>
        <w:t xml:space="preserve">%]) received </w:t>
      </w:r>
      <w:r w:rsidR="00CA0DD7">
        <w:rPr>
          <w:rFonts w:ascii="Arial" w:hAnsi="Arial" w:cs="Arial"/>
          <w:sz w:val="22"/>
          <w:szCs w:val="22"/>
        </w:rPr>
        <w:t>as ASD diagnosis</w:t>
      </w:r>
      <w:r w:rsidRPr="00B3409F">
        <w:rPr>
          <w:rFonts w:ascii="Arial" w:hAnsi="Arial" w:cs="Arial"/>
          <w:sz w:val="22"/>
          <w:szCs w:val="22"/>
        </w:rPr>
        <w:t xml:space="preserve"> at the 24-month outcome visit</w:t>
      </w:r>
      <w:r w:rsidR="00034421" w:rsidRPr="00B3409F">
        <w:rPr>
          <w:rFonts w:ascii="Arial" w:hAnsi="Arial" w:cs="Arial"/>
          <w:sz w:val="22"/>
          <w:szCs w:val="22"/>
        </w:rPr>
        <w:t xml:space="preserve"> (HR-ASD)</w:t>
      </w:r>
      <w:r w:rsidRPr="00B3409F">
        <w:rPr>
          <w:rFonts w:ascii="Arial" w:hAnsi="Arial" w:cs="Arial"/>
          <w:sz w:val="22"/>
          <w:szCs w:val="22"/>
        </w:rPr>
        <w:t xml:space="preserve">. </w:t>
      </w:r>
      <w:r w:rsidR="00EF01C7" w:rsidRPr="00B3409F">
        <w:rPr>
          <w:rFonts w:ascii="Arial" w:hAnsi="Arial" w:cs="Arial"/>
          <w:sz w:val="22"/>
          <w:szCs w:val="22"/>
        </w:rPr>
        <w:t>P</w:t>
      </w:r>
      <w:r w:rsidR="003C248F" w:rsidRPr="00B3409F">
        <w:rPr>
          <w:rFonts w:ascii="Arial" w:hAnsi="Arial" w:cs="Arial"/>
          <w:sz w:val="22"/>
          <w:szCs w:val="22"/>
        </w:rPr>
        <w:t>roband ASD trait level was</w:t>
      </w:r>
      <w:r w:rsidR="00764019" w:rsidRPr="00B3409F">
        <w:rPr>
          <w:rFonts w:ascii="Arial" w:hAnsi="Arial" w:cs="Arial"/>
          <w:sz w:val="22"/>
          <w:szCs w:val="22"/>
        </w:rPr>
        <w:t xml:space="preserve"> associated with </w:t>
      </w:r>
      <w:r w:rsidR="00E71A65">
        <w:rPr>
          <w:rFonts w:ascii="Arial" w:hAnsi="Arial" w:cs="Arial"/>
          <w:sz w:val="22"/>
          <w:szCs w:val="22"/>
        </w:rPr>
        <w:t>TCV</w:t>
      </w:r>
      <w:r w:rsidR="00B7558C" w:rsidRPr="00B3409F">
        <w:rPr>
          <w:rFonts w:ascii="Arial" w:hAnsi="Arial" w:cs="Arial"/>
          <w:sz w:val="22"/>
          <w:szCs w:val="22"/>
        </w:rPr>
        <w:t xml:space="preserve"> (</w:t>
      </w:r>
      <w:r w:rsidR="00E71A65" w:rsidRPr="00BC74D3">
        <w:rPr>
          <w:rFonts w:ascii="Arial" w:hAnsi="Arial" w:cs="Arial"/>
          <w:sz w:val="22"/>
          <w:szCs w:val="22"/>
        </w:rPr>
        <w:sym w:font="Symbol" w:char="F062"/>
      </w:r>
      <w:r w:rsidR="00E71A65">
        <w:rPr>
          <w:rFonts w:ascii="Arial" w:hAnsi="Arial" w:cs="Arial"/>
          <w:sz w:val="22"/>
          <w:szCs w:val="22"/>
        </w:rPr>
        <w:t xml:space="preserve"> = 6147.96</w:t>
      </w:r>
      <w:r w:rsidR="00B7558C" w:rsidRPr="00B3409F">
        <w:rPr>
          <w:rFonts w:ascii="Arial" w:hAnsi="Arial" w:cs="Arial"/>
          <w:sz w:val="22"/>
          <w:szCs w:val="22"/>
        </w:rPr>
        <w:t xml:space="preserve">; 95%CI </w:t>
      </w:r>
      <w:r w:rsidR="00E71A65">
        <w:rPr>
          <w:rFonts w:ascii="Arial" w:hAnsi="Arial" w:cs="Arial"/>
          <w:sz w:val="22"/>
          <w:szCs w:val="22"/>
        </w:rPr>
        <w:t>2253.39</w:t>
      </w:r>
      <w:r w:rsidR="00B7558C" w:rsidRPr="00B3409F">
        <w:rPr>
          <w:rFonts w:ascii="Arial" w:hAnsi="Arial" w:cs="Arial"/>
          <w:sz w:val="22"/>
          <w:szCs w:val="22"/>
        </w:rPr>
        <w:t xml:space="preserve"> to </w:t>
      </w:r>
      <w:r w:rsidR="00E71A65">
        <w:rPr>
          <w:rFonts w:ascii="Arial" w:hAnsi="Arial" w:cs="Arial"/>
          <w:sz w:val="22"/>
          <w:szCs w:val="22"/>
        </w:rPr>
        <w:t>1004.52</w:t>
      </w:r>
      <w:r w:rsidR="00B7558C" w:rsidRPr="00B3409F">
        <w:rPr>
          <w:rFonts w:ascii="Arial" w:hAnsi="Arial" w:cs="Arial"/>
          <w:sz w:val="22"/>
          <w:szCs w:val="22"/>
        </w:rPr>
        <w:t xml:space="preserve">; P = </w:t>
      </w:r>
      <w:r w:rsidR="00E71A65">
        <w:rPr>
          <w:rFonts w:ascii="Arial" w:hAnsi="Arial" w:cs="Arial"/>
          <w:sz w:val="22"/>
          <w:szCs w:val="22"/>
        </w:rPr>
        <w:t>.002</w:t>
      </w:r>
      <w:r w:rsidR="00B7558C" w:rsidRPr="00B3409F">
        <w:rPr>
          <w:rFonts w:ascii="Arial" w:hAnsi="Arial" w:cs="Arial"/>
          <w:sz w:val="22"/>
          <w:szCs w:val="22"/>
        </w:rPr>
        <w:t>)</w:t>
      </w:r>
      <w:r w:rsidR="000454AC" w:rsidRPr="00B3409F">
        <w:rPr>
          <w:rFonts w:ascii="Arial" w:hAnsi="Arial" w:cs="Arial"/>
          <w:sz w:val="22"/>
          <w:szCs w:val="22"/>
        </w:rPr>
        <w:t xml:space="preserve"> and </w:t>
      </w:r>
      <w:r w:rsidR="00E71A65">
        <w:rPr>
          <w:rFonts w:ascii="Arial" w:hAnsi="Arial" w:cs="Arial"/>
          <w:sz w:val="22"/>
          <w:szCs w:val="22"/>
        </w:rPr>
        <w:t>TSA</w:t>
      </w:r>
      <w:r w:rsidR="00764019" w:rsidRPr="00B3409F">
        <w:rPr>
          <w:rFonts w:ascii="Arial" w:hAnsi="Arial" w:cs="Arial"/>
          <w:sz w:val="22"/>
          <w:szCs w:val="22"/>
        </w:rPr>
        <w:t xml:space="preserve"> </w:t>
      </w:r>
      <w:r w:rsidR="00E71A65" w:rsidRPr="00B3409F">
        <w:rPr>
          <w:rFonts w:ascii="Arial" w:hAnsi="Arial" w:cs="Arial"/>
          <w:sz w:val="22"/>
          <w:szCs w:val="22"/>
        </w:rPr>
        <w:t>(</w:t>
      </w:r>
      <w:r w:rsidR="00E71A65" w:rsidRPr="00BC74D3">
        <w:rPr>
          <w:rFonts w:ascii="Arial" w:hAnsi="Arial" w:cs="Arial"/>
          <w:sz w:val="22"/>
          <w:szCs w:val="22"/>
        </w:rPr>
        <w:sym w:font="Symbol" w:char="F062"/>
      </w:r>
      <w:r w:rsidR="00E71A65">
        <w:rPr>
          <w:rFonts w:ascii="Arial" w:hAnsi="Arial" w:cs="Arial"/>
          <w:sz w:val="22"/>
          <w:szCs w:val="22"/>
        </w:rPr>
        <w:t xml:space="preserve"> = 384.94</w:t>
      </w:r>
      <w:r w:rsidR="00764019" w:rsidRPr="00B3409F">
        <w:rPr>
          <w:rFonts w:ascii="Arial" w:hAnsi="Arial" w:cs="Arial"/>
          <w:sz w:val="22"/>
          <w:szCs w:val="22"/>
        </w:rPr>
        <w:t xml:space="preserve">; 95%CI </w:t>
      </w:r>
      <w:r w:rsidR="00E71A65">
        <w:rPr>
          <w:rFonts w:ascii="Arial" w:hAnsi="Arial" w:cs="Arial"/>
          <w:sz w:val="22"/>
          <w:szCs w:val="22"/>
        </w:rPr>
        <w:t>107.5</w:t>
      </w:r>
      <w:r w:rsidR="00764019" w:rsidRPr="00B3409F">
        <w:rPr>
          <w:rFonts w:ascii="Arial" w:hAnsi="Arial" w:cs="Arial"/>
          <w:sz w:val="22"/>
          <w:szCs w:val="22"/>
        </w:rPr>
        <w:t xml:space="preserve"> to </w:t>
      </w:r>
      <w:r w:rsidR="00E71A65">
        <w:rPr>
          <w:rFonts w:ascii="Arial" w:hAnsi="Arial" w:cs="Arial"/>
          <w:sz w:val="22"/>
          <w:szCs w:val="22"/>
        </w:rPr>
        <w:t>662.37</w:t>
      </w:r>
      <w:r w:rsidR="00764019" w:rsidRPr="00B3409F">
        <w:rPr>
          <w:rFonts w:ascii="Arial" w:hAnsi="Arial" w:cs="Arial"/>
          <w:sz w:val="22"/>
          <w:szCs w:val="22"/>
        </w:rPr>
        <w:t xml:space="preserve">; P = </w:t>
      </w:r>
      <w:r w:rsidR="00E71A65">
        <w:rPr>
          <w:rFonts w:ascii="Arial" w:hAnsi="Arial" w:cs="Arial"/>
          <w:sz w:val="22"/>
          <w:szCs w:val="22"/>
        </w:rPr>
        <w:t>.007</w:t>
      </w:r>
      <w:r w:rsidR="000454AC" w:rsidRPr="00B3409F">
        <w:rPr>
          <w:rFonts w:ascii="Arial" w:hAnsi="Arial" w:cs="Arial"/>
          <w:sz w:val="22"/>
          <w:szCs w:val="22"/>
        </w:rPr>
        <w:t xml:space="preserve">) </w:t>
      </w:r>
      <w:r w:rsidR="00764019" w:rsidRPr="00B3409F">
        <w:rPr>
          <w:rFonts w:ascii="Arial" w:hAnsi="Arial" w:cs="Arial"/>
          <w:sz w:val="22"/>
          <w:szCs w:val="22"/>
        </w:rPr>
        <w:t xml:space="preserve">from 6 to 24 months of age in HR-ASD siblings. </w:t>
      </w:r>
      <w:r w:rsidR="00C77F3A" w:rsidRPr="00B3409F">
        <w:rPr>
          <w:rFonts w:ascii="Arial" w:hAnsi="Arial" w:cs="Arial"/>
          <w:sz w:val="22"/>
          <w:szCs w:val="22"/>
        </w:rPr>
        <w:t xml:space="preserve">Infant siblings with probands (age </w:t>
      </w:r>
      <w:r w:rsidR="00C77F3A" w:rsidRPr="00E71A65">
        <w:rPr>
          <w:rFonts w:ascii="Arial" w:hAnsi="Arial" w:cs="Arial"/>
          <w:sz w:val="22"/>
          <w:szCs w:val="22"/>
        </w:rPr>
        <w:t>range 1.7-15.5 years; 33</w:t>
      </w:r>
      <w:r w:rsidR="00E71A65" w:rsidRPr="00E71A65">
        <w:rPr>
          <w:rFonts w:ascii="Arial" w:hAnsi="Arial" w:cs="Arial"/>
          <w:sz w:val="22"/>
          <w:szCs w:val="22"/>
        </w:rPr>
        <w:t>1</w:t>
      </w:r>
      <w:r w:rsidR="00C77F3A" w:rsidRPr="00E71A65">
        <w:rPr>
          <w:rFonts w:ascii="Arial" w:hAnsi="Arial" w:cs="Arial"/>
          <w:sz w:val="22"/>
          <w:szCs w:val="22"/>
        </w:rPr>
        <w:t xml:space="preserve"> males [86%]) scoring above the mean for ASD traits in this cohort (n = 191; 168 male [89%]) were significantly more likely to receive an ASD diagnosis compared to those with probands scoring below the mean (73% vs 21% of HR-ASD sample; OR = 2.90, 95% CI 1.64 to 5.32; P &lt; .001). </w:t>
      </w:r>
      <w:r w:rsidR="00764019" w:rsidRPr="00E71A65">
        <w:rPr>
          <w:rFonts w:ascii="Arial" w:hAnsi="Arial" w:cs="Arial"/>
          <w:sz w:val="22"/>
          <w:szCs w:val="22"/>
        </w:rPr>
        <w:t xml:space="preserve">Above-average levels </w:t>
      </w:r>
      <w:r w:rsidR="00764019" w:rsidRPr="00B3409F">
        <w:rPr>
          <w:rFonts w:ascii="Arial" w:hAnsi="Arial" w:cs="Arial"/>
          <w:sz w:val="22"/>
          <w:szCs w:val="22"/>
        </w:rPr>
        <w:t xml:space="preserve">of ASD traits in probands were associated with </w:t>
      </w:r>
      <w:r w:rsidR="00764019" w:rsidRPr="00E71A65">
        <w:rPr>
          <w:rFonts w:ascii="Arial" w:hAnsi="Arial" w:cs="Arial"/>
          <w:sz w:val="22"/>
          <w:szCs w:val="22"/>
        </w:rPr>
        <w:t xml:space="preserve">a </w:t>
      </w:r>
      <w:r w:rsidR="00922950" w:rsidRPr="00E71A65">
        <w:rPr>
          <w:rFonts w:ascii="Arial" w:hAnsi="Arial" w:cs="Arial"/>
          <w:sz w:val="22"/>
          <w:szCs w:val="22"/>
        </w:rPr>
        <w:t>7.0</w:t>
      </w:r>
      <w:r w:rsidR="00764019" w:rsidRPr="00E71A65">
        <w:rPr>
          <w:rFonts w:ascii="Arial" w:hAnsi="Arial" w:cs="Arial"/>
          <w:sz w:val="22"/>
          <w:szCs w:val="22"/>
        </w:rPr>
        <w:t>% (</w:t>
      </w:r>
      <w:r w:rsidR="00E60DD9" w:rsidRPr="00E71A65">
        <w:rPr>
          <w:rFonts w:ascii="Arial" w:hAnsi="Arial" w:cs="Arial"/>
          <w:sz w:val="22"/>
          <w:szCs w:val="22"/>
        </w:rPr>
        <w:t xml:space="preserve">Cohen’s d = </w:t>
      </w:r>
      <w:r w:rsidR="00ED7162" w:rsidRPr="00E71A65">
        <w:rPr>
          <w:rFonts w:ascii="Arial" w:hAnsi="Arial" w:cs="Arial"/>
          <w:sz w:val="22"/>
          <w:szCs w:val="22"/>
        </w:rPr>
        <w:t>0.89</w:t>
      </w:r>
      <w:r w:rsidR="00E60DD9" w:rsidRPr="00E71A65">
        <w:rPr>
          <w:rFonts w:ascii="Arial" w:hAnsi="Arial" w:cs="Arial"/>
          <w:sz w:val="22"/>
          <w:szCs w:val="22"/>
        </w:rPr>
        <w:t xml:space="preserve">, P </w:t>
      </w:r>
      <w:r w:rsidR="00D8780E" w:rsidRPr="00E71A65">
        <w:rPr>
          <w:rFonts w:ascii="Arial" w:hAnsi="Arial" w:cs="Arial"/>
          <w:sz w:val="22"/>
          <w:szCs w:val="22"/>
        </w:rPr>
        <w:t>&lt;</w:t>
      </w:r>
      <w:r w:rsidR="00E60DD9" w:rsidRPr="00E71A65">
        <w:rPr>
          <w:rFonts w:ascii="Arial" w:hAnsi="Arial" w:cs="Arial"/>
          <w:sz w:val="22"/>
          <w:szCs w:val="22"/>
        </w:rPr>
        <w:t xml:space="preserve"> .00</w:t>
      </w:r>
      <w:r w:rsidR="00D8780E" w:rsidRPr="00E71A65">
        <w:rPr>
          <w:rFonts w:ascii="Arial" w:hAnsi="Arial" w:cs="Arial"/>
          <w:sz w:val="22"/>
          <w:szCs w:val="22"/>
        </w:rPr>
        <w:t>1</w:t>
      </w:r>
      <w:r w:rsidR="00764019" w:rsidRPr="00E71A65">
        <w:rPr>
          <w:rFonts w:ascii="Arial" w:hAnsi="Arial" w:cs="Arial"/>
          <w:sz w:val="22"/>
          <w:szCs w:val="22"/>
        </w:rPr>
        <w:t xml:space="preserve">) and </w:t>
      </w:r>
      <w:r w:rsidR="00944DA0" w:rsidRPr="00E71A65">
        <w:rPr>
          <w:rFonts w:ascii="Arial" w:hAnsi="Arial" w:cs="Arial"/>
          <w:sz w:val="22"/>
          <w:szCs w:val="22"/>
        </w:rPr>
        <w:t>5.8</w:t>
      </w:r>
      <w:r w:rsidR="00764019" w:rsidRPr="00E71A65">
        <w:rPr>
          <w:rFonts w:ascii="Arial" w:hAnsi="Arial" w:cs="Arial"/>
          <w:sz w:val="22"/>
          <w:szCs w:val="22"/>
        </w:rPr>
        <w:t>% (</w:t>
      </w:r>
      <w:r w:rsidR="00E60DD9" w:rsidRPr="00E71A65">
        <w:rPr>
          <w:rFonts w:ascii="Arial" w:hAnsi="Arial" w:cs="Arial"/>
          <w:sz w:val="22"/>
          <w:szCs w:val="22"/>
        </w:rPr>
        <w:t>Cohen’s d = 0.</w:t>
      </w:r>
      <w:r w:rsidR="00ED7162" w:rsidRPr="00E71A65">
        <w:rPr>
          <w:rFonts w:ascii="Arial" w:hAnsi="Arial" w:cs="Arial"/>
          <w:sz w:val="22"/>
          <w:szCs w:val="22"/>
        </w:rPr>
        <w:t>64</w:t>
      </w:r>
      <w:r w:rsidR="00E60DD9" w:rsidRPr="00E71A65">
        <w:rPr>
          <w:rFonts w:ascii="Arial" w:hAnsi="Arial" w:cs="Arial"/>
          <w:sz w:val="22"/>
          <w:szCs w:val="22"/>
        </w:rPr>
        <w:t>, P = .008</w:t>
      </w:r>
      <w:r w:rsidR="00764019" w:rsidRPr="00E71A65">
        <w:rPr>
          <w:rFonts w:ascii="Arial" w:hAnsi="Arial" w:cs="Arial"/>
          <w:sz w:val="22"/>
          <w:szCs w:val="22"/>
        </w:rPr>
        <w:t xml:space="preserve">) increase in total SA </w:t>
      </w:r>
      <w:r w:rsidR="00764019" w:rsidRPr="00B3409F">
        <w:rPr>
          <w:rFonts w:ascii="Arial" w:hAnsi="Arial" w:cs="Arial"/>
          <w:sz w:val="22"/>
          <w:szCs w:val="22"/>
        </w:rPr>
        <w:t>among HR-ASD siblings at 12 and 24 months of age, respectively.</w:t>
      </w:r>
      <w:r w:rsidR="00764019" w:rsidRPr="00B3409F">
        <w:rPr>
          <w:rFonts w:ascii="Arial" w:hAnsi="Arial" w:cs="Arial"/>
          <w:b/>
          <w:bCs/>
          <w:sz w:val="22"/>
          <w:szCs w:val="22"/>
        </w:rPr>
        <w:t xml:space="preserve"> </w:t>
      </w:r>
      <w:r w:rsidR="00764019" w:rsidRPr="00B3409F">
        <w:rPr>
          <w:rFonts w:ascii="Arial" w:hAnsi="Arial" w:cs="Arial"/>
          <w:sz w:val="22"/>
          <w:szCs w:val="22"/>
        </w:rPr>
        <w:t xml:space="preserve">No associations were found between proband ASD trait level and sibling EA-CSF volumes. </w:t>
      </w:r>
    </w:p>
    <w:p w14:paraId="3F398ED1" w14:textId="1E28BFD2" w:rsidR="00C80B48" w:rsidRPr="00B3409F" w:rsidRDefault="00C80B48" w:rsidP="00B3409F">
      <w:pPr>
        <w:spacing w:line="480" w:lineRule="auto"/>
        <w:rPr>
          <w:rFonts w:ascii="Arial" w:hAnsi="Arial" w:cs="Arial"/>
          <w:sz w:val="22"/>
          <w:szCs w:val="22"/>
        </w:rPr>
      </w:pPr>
    </w:p>
    <w:p w14:paraId="1C53913D" w14:textId="139D2E3D" w:rsidR="00C80B48" w:rsidRPr="00B3409F" w:rsidRDefault="00764019" w:rsidP="00B3409F">
      <w:pPr>
        <w:spacing w:line="480" w:lineRule="auto"/>
        <w:rPr>
          <w:rFonts w:ascii="Arial" w:hAnsi="Arial" w:cs="Arial"/>
          <w:sz w:val="22"/>
          <w:szCs w:val="22"/>
        </w:rPr>
      </w:pPr>
      <w:r w:rsidRPr="00B3409F">
        <w:rPr>
          <w:rFonts w:ascii="Arial" w:hAnsi="Arial" w:cs="Arial"/>
          <w:b/>
          <w:bCs/>
          <w:sz w:val="22"/>
          <w:szCs w:val="22"/>
        </w:rPr>
        <w:t>CONCLUSIONS:</w:t>
      </w:r>
      <w:r w:rsidRPr="00B3409F">
        <w:rPr>
          <w:rFonts w:ascii="Arial" w:hAnsi="Arial" w:cs="Arial"/>
          <w:sz w:val="22"/>
          <w:szCs w:val="22"/>
        </w:rPr>
        <w:t xml:space="preserve"> </w:t>
      </w:r>
      <w:r w:rsidR="00D64CD5">
        <w:rPr>
          <w:rFonts w:ascii="Arial" w:hAnsi="Arial" w:cs="Arial"/>
          <w:sz w:val="22"/>
          <w:szCs w:val="22"/>
        </w:rPr>
        <w:t>These findings provide evidence that p</w:t>
      </w:r>
      <w:r w:rsidRPr="00B3409F">
        <w:rPr>
          <w:rFonts w:ascii="Arial" w:hAnsi="Arial" w:cs="Arial"/>
          <w:sz w:val="22"/>
          <w:szCs w:val="22"/>
        </w:rPr>
        <w:t xml:space="preserve">roband autistic trait level informs postnatal brain </w:t>
      </w:r>
      <w:r w:rsidR="003C248F" w:rsidRPr="00B3409F">
        <w:rPr>
          <w:rFonts w:ascii="Arial" w:hAnsi="Arial" w:cs="Arial"/>
          <w:sz w:val="22"/>
          <w:szCs w:val="22"/>
        </w:rPr>
        <w:t>maturation</w:t>
      </w:r>
      <w:r w:rsidRPr="00B3409F">
        <w:rPr>
          <w:rFonts w:ascii="Arial" w:hAnsi="Arial" w:cs="Arial"/>
          <w:sz w:val="22"/>
          <w:szCs w:val="22"/>
        </w:rPr>
        <w:t xml:space="preserve"> in younger siblings who develop ASD. </w:t>
      </w:r>
      <w:r w:rsidR="00A15853">
        <w:rPr>
          <w:rFonts w:ascii="Arial" w:hAnsi="Arial" w:cs="Arial"/>
          <w:sz w:val="22"/>
          <w:szCs w:val="22"/>
        </w:rPr>
        <w:t>If replicated, these findings suggest that f</w:t>
      </w:r>
      <w:r w:rsidRPr="00B3409F">
        <w:rPr>
          <w:rFonts w:ascii="Arial" w:hAnsi="Arial" w:cs="Arial"/>
          <w:sz w:val="22"/>
          <w:szCs w:val="22"/>
        </w:rPr>
        <w:t xml:space="preserve">amilial </w:t>
      </w:r>
      <w:r w:rsidR="003C248F" w:rsidRPr="00B3409F">
        <w:rPr>
          <w:rFonts w:ascii="Arial" w:hAnsi="Arial" w:cs="Arial"/>
          <w:sz w:val="22"/>
          <w:szCs w:val="22"/>
        </w:rPr>
        <w:t>ASD</w:t>
      </w:r>
      <w:r w:rsidRPr="00B3409F">
        <w:rPr>
          <w:rFonts w:ascii="Arial" w:hAnsi="Arial" w:cs="Arial"/>
          <w:sz w:val="22"/>
          <w:szCs w:val="22"/>
        </w:rPr>
        <w:t xml:space="preserve"> traits may serve as important presymptomatic marker</w:t>
      </w:r>
      <w:r w:rsidR="003C248F" w:rsidRPr="00B3409F">
        <w:rPr>
          <w:rFonts w:ascii="Arial" w:hAnsi="Arial" w:cs="Arial"/>
          <w:sz w:val="22"/>
          <w:szCs w:val="22"/>
        </w:rPr>
        <w:t>s</w:t>
      </w:r>
      <w:r w:rsidRPr="00B3409F">
        <w:rPr>
          <w:rFonts w:ascii="Arial" w:hAnsi="Arial" w:cs="Arial"/>
          <w:sz w:val="22"/>
          <w:szCs w:val="22"/>
        </w:rPr>
        <w:t xml:space="preserve"> of genetic liability for aberrant neurodevelopment </w:t>
      </w:r>
      <w:r w:rsidR="00B07CE5" w:rsidRPr="00B3409F">
        <w:rPr>
          <w:rFonts w:ascii="Arial" w:hAnsi="Arial" w:cs="Arial"/>
          <w:sz w:val="22"/>
          <w:szCs w:val="22"/>
        </w:rPr>
        <w:t>in</w:t>
      </w:r>
      <w:r w:rsidRPr="00B3409F">
        <w:rPr>
          <w:rFonts w:ascii="Arial" w:hAnsi="Arial" w:cs="Arial"/>
          <w:sz w:val="22"/>
          <w:szCs w:val="22"/>
        </w:rPr>
        <w:t xml:space="preserve"> ASD.</w:t>
      </w:r>
    </w:p>
    <w:p w14:paraId="5EF627A2" w14:textId="77777777" w:rsidR="00C80B48" w:rsidRPr="00B3409F" w:rsidRDefault="00C80B48" w:rsidP="00B3409F">
      <w:pPr>
        <w:spacing w:line="480" w:lineRule="auto"/>
        <w:rPr>
          <w:rFonts w:ascii="Arial" w:hAnsi="Arial" w:cs="Arial"/>
          <w:sz w:val="22"/>
          <w:szCs w:val="22"/>
        </w:rPr>
      </w:pPr>
    </w:p>
    <w:p w14:paraId="5CEC04C0" w14:textId="77777777" w:rsidR="00CC2F90" w:rsidRPr="00B3409F" w:rsidRDefault="00CC2F90" w:rsidP="00B3409F">
      <w:pPr>
        <w:spacing w:line="480" w:lineRule="auto"/>
        <w:rPr>
          <w:rFonts w:ascii="Arial" w:hAnsi="Arial" w:cs="Arial"/>
          <w:sz w:val="22"/>
          <w:szCs w:val="22"/>
        </w:rPr>
        <w:sectPr w:rsidR="00CC2F90" w:rsidRPr="00B3409F" w:rsidSect="00A63484">
          <w:pgSz w:w="12240" w:h="15840"/>
          <w:pgMar w:top="1440" w:right="1440" w:bottom="1440" w:left="1440" w:header="720" w:footer="720" w:gutter="0"/>
          <w:cols w:space="720"/>
          <w:docGrid w:linePitch="360"/>
        </w:sectPr>
      </w:pPr>
    </w:p>
    <w:p w14:paraId="2DBED057" w14:textId="1A12E085" w:rsidR="00F01FC7" w:rsidRPr="00B3409F" w:rsidRDefault="00F01FC7" w:rsidP="00B3409F">
      <w:pPr>
        <w:spacing w:line="480" w:lineRule="auto"/>
        <w:rPr>
          <w:rFonts w:ascii="Arial" w:hAnsi="Arial" w:cs="Arial"/>
          <w:i/>
          <w:iCs/>
          <w:color w:val="C00000"/>
          <w:sz w:val="22"/>
          <w:szCs w:val="22"/>
        </w:rPr>
      </w:pPr>
      <w:r w:rsidRPr="00B3409F">
        <w:rPr>
          <w:rFonts w:ascii="Arial" w:hAnsi="Arial" w:cs="Arial"/>
          <w:i/>
          <w:iCs/>
          <w:color w:val="C00000"/>
          <w:sz w:val="22"/>
          <w:szCs w:val="22"/>
        </w:rPr>
        <w:lastRenderedPageBreak/>
        <w:t xml:space="preserve">Word Limit (main text, not figures/refs): </w:t>
      </w:r>
      <w:r w:rsidR="008C26E9" w:rsidRPr="00B3409F">
        <w:rPr>
          <w:rFonts w:ascii="Arial" w:hAnsi="Arial" w:cs="Arial"/>
          <w:i/>
          <w:iCs/>
          <w:color w:val="C00000"/>
          <w:sz w:val="22"/>
          <w:szCs w:val="22"/>
        </w:rPr>
        <w:t xml:space="preserve">3,500 words </w:t>
      </w:r>
      <w:r w:rsidR="002B02F1" w:rsidRPr="002B02F1">
        <w:rPr>
          <w:rFonts w:ascii="Arial" w:hAnsi="Arial" w:cs="Arial"/>
          <w:i/>
          <w:iCs/>
          <w:color w:val="C00000"/>
          <w:sz w:val="22"/>
          <w:szCs w:val="22"/>
        </w:rPr>
        <w:sym w:font="Wingdings" w:char="F0E0"/>
      </w:r>
      <w:r w:rsidR="002B02F1">
        <w:rPr>
          <w:rFonts w:ascii="Arial" w:hAnsi="Arial" w:cs="Arial"/>
          <w:i/>
          <w:iCs/>
          <w:color w:val="C00000"/>
          <w:sz w:val="22"/>
          <w:szCs w:val="22"/>
        </w:rPr>
        <w:t xml:space="preserve"> CURRENTLY 3,</w:t>
      </w:r>
      <w:r w:rsidR="00CA0DD7">
        <w:rPr>
          <w:rFonts w:ascii="Arial" w:hAnsi="Arial" w:cs="Arial"/>
          <w:i/>
          <w:iCs/>
          <w:color w:val="C00000"/>
          <w:sz w:val="22"/>
          <w:szCs w:val="22"/>
        </w:rPr>
        <w:t xml:space="preserve">914 </w:t>
      </w:r>
    </w:p>
    <w:p w14:paraId="7C9EF59A" w14:textId="6F0C3663" w:rsidR="00F01FC7" w:rsidRPr="00B3409F" w:rsidRDefault="00F01FC7" w:rsidP="00B3409F">
      <w:pPr>
        <w:spacing w:line="480" w:lineRule="auto"/>
        <w:rPr>
          <w:rFonts w:ascii="Arial" w:hAnsi="Arial" w:cs="Arial"/>
          <w:i/>
          <w:iCs/>
          <w:color w:val="C00000"/>
          <w:sz w:val="22"/>
          <w:szCs w:val="22"/>
        </w:rPr>
      </w:pPr>
      <w:r w:rsidRPr="00B3409F">
        <w:rPr>
          <w:rFonts w:ascii="Arial" w:hAnsi="Arial" w:cs="Arial"/>
          <w:i/>
          <w:iCs/>
          <w:color w:val="C00000"/>
          <w:sz w:val="22"/>
          <w:szCs w:val="22"/>
        </w:rPr>
        <w:t xml:space="preserve">No more than 5 Figures/Tables </w:t>
      </w:r>
    </w:p>
    <w:p w14:paraId="428F59DE" w14:textId="49F277E1" w:rsidR="008C26E9" w:rsidRPr="00B3409F" w:rsidRDefault="008C26E9" w:rsidP="00B3409F">
      <w:pPr>
        <w:spacing w:line="480" w:lineRule="auto"/>
        <w:rPr>
          <w:rFonts w:ascii="Arial" w:hAnsi="Arial" w:cs="Arial"/>
          <w:i/>
          <w:iCs/>
          <w:color w:val="C00000"/>
          <w:sz w:val="22"/>
          <w:szCs w:val="22"/>
        </w:rPr>
      </w:pPr>
      <w:r w:rsidRPr="00B3409F">
        <w:rPr>
          <w:rFonts w:ascii="Arial" w:hAnsi="Arial" w:cs="Arial"/>
          <w:i/>
          <w:iCs/>
          <w:color w:val="C00000"/>
          <w:sz w:val="22"/>
          <w:szCs w:val="22"/>
        </w:rPr>
        <w:t>No more than 40 references.</w:t>
      </w:r>
    </w:p>
    <w:p w14:paraId="1174BB8A" w14:textId="464B54CE" w:rsidR="00852AD7" w:rsidRPr="00B3409F" w:rsidRDefault="00852AD7" w:rsidP="00B3409F">
      <w:pPr>
        <w:spacing w:line="480" w:lineRule="auto"/>
        <w:rPr>
          <w:rFonts w:ascii="Arial" w:hAnsi="Arial" w:cs="Arial"/>
          <w:sz w:val="22"/>
          <w:szCs w:val="22"/>
        </w:rPr>
      </w:pPr>
    </w:p>
    <w:p w14:paraId="43D72A7B" w14:textId="7220B52B" w:rsidR="00852AD7" w:rsidRDefault="00B73698" w:rsidP="00B3409F">
      <w:pPr>
        <w:spacing w:line="480" w:lineRule="auto"/>
        <w:rPr>
          <w:rFonts w:ascii="Arial" w:hAnsi="Arial" w:cs="Arial"/>
          <w:b/>
          <w:bCs/>
          <w:sz w:val="22"/>
          <w:szCs w:val="22"/>
        </w:rPr>
      </w:pPr>
      <w:r w:rsidRPr="00B3409F">
        <w:rPr>
          <w:rFonts w:ascii="Arial" w:hAnsi="Arial" w:cs="Arial"/>
          <w:b/>
          <w:bCs/>
          <w:sz w:val="22"/>
          <w:szCs w:val="22"/>
        </w:rPr>
        <w:t>INTRODUCTION</w:t>
      </w:r>
    </w:p>
    <w:p w14:paraId="036605DE" w14:textId="613C09F5" w:rsidR="00F95863" w:rsidRDefault="001D56E4" w:rsidP="00F95863">
      <w:pPr>
        <w:spacing w:line="480" w:lineRule="auto"/>
        <w:rPr>
          <w:rFonts w:ascii="Arial" w:hAnsi="Arial" w:cs="Arial"/>
          <w:sz w:val="22"/>
          <w:szCs w:val="22"/>
        </w:rPr>
      </w:pPr>
      <w:r>
        <w:rPr>
          <w:rFonts w:ascii="Arial" w:hAnsi="Arial" w:cs="Arial"/>
          <w:sz w:val="22"/>
          <w:szCs w:val="22"/>
        </w:rPr>
        <w:t xml:space="preserve">Autism spectrum disorder (ASD) is a neurodevelopmental disorder </w:t>
      </w:r>
      <w:r w:rsidR="00B472C5">
        <w:rPr>
          <w:rFonts w:ascii="Arial" w:hAnsi="Arial" w:cs="Arial"/>
          <w:sz w:val="22"/>
          <w:szCs w:val="22"/>
        </w:rPr>
        <w:t>diagnosed in 1 in 59 children in the United States [</w:t>
      </w:r>
      <w:proofErr w:type="spellStart"/>
      <w:r w:rsidR="00B472C5">
        <w:rPr>
          <w:rFonts w:ascii="Arial" w:hAnsi="Arial" w:cs="Arial"/>
          <w:sz w:val="22"/>
          <w:szCs w:val="22"/>
        </w:rPr>
        <w:t>Baio</w:t>
      </w:r>
      <w:proofErr w:type="spellEnd"/>
      <w:r w:rsidR="00B472C5">
        <w:rPr>
          <w:rFonts w:ascii="Arial" w:hAnsi="Arial" w:cs="Arial"/>
          <w:sz w:val="22"/>
          <w:szCs w:val="22"/>
        </w:rPr>
        <w:t xml:space="preserve"> 2018]. Mounting evidence suggests that the majority of risk for autism is genetic</w:t>
      </w:r>
      <w:r w:rsidR="00324418">
        <w:rPr>
          <w:rFonts w:ascii="Arial" w:hAnsi="Arial" w:cs="Arial"/>
          <w:sz w:val="22"/>
          <w:szCs w:val="22"/>
        </w:rPr>
        <w:t xml:space="preserve">, with heritability estimates of 80% </w:t>
      </w:r>
      <w:r w:rsidR="006C3AAB">
        <w:rPr>
          <w:rFonts w:ascii="Arial" w:hAnsi="Arial" w:cs="Arial"/>
          <w:sz w:val="22"/>
          <w:szCs w:val="22"/>
        </w:rPr>
        <w:t xml:space="preserve">and above </w:t>
      </w:r>
      <w:r w:rsidR="00324418">
        <w:rPr>
          <w:rFonts w:ascii="Arial" w:hAnsi="Arial" w:cs="Arial"/>
          <w:sz w:val="22"/>
          <w:szCs w:val="22"/>
        </w:rPr>
        <w:t xml:space="preserve">[Bia JAMA 2019; </w:t>
      </w:r>
      <w:proofErr w:type="spellStart"/>
      <w:r w:rsidR="00324418">
        <w:rPr>
          <w:rFonts w:ascii="Arial" w:hAnsi="Arial" w:cs="Arial"/>
          <w:sz w:val="22"/>
          <w:szCs w:val="22"/>
        </w:rPr>
        <w:t>Sandin</w:t>
      </w:r>
      <w:proofErr w:type="spellEnd"/>
      <w:r w:rsidR="00324418">
        <w:rPr>
          <w:rFonts w:ascii="Arial" w:hAnsi="Arial" w:cs="Arial"/>
          <w:sz w:val="22"/>
          <w:szCs w:val="22"/>
        </w:rPr>
        <w:t xml:space="preserve"> JAMA 2017].</w:t>
      </w:r>
      <w:r w:rsidR="00F95863">
        <w:rPr>
          <w:rFonts w:ascii="Arial" w:hAnsi="Arial" w:cs="Arial"/>
          <w:sz w:val="22"/>
          <w:szCs w:val="22"/>
        </w:rPr>
        <w:t xml:space="preserve"> The heritable nature of autism is reflected in recurrence </w:t>
      </w:r>
      <w:r w:rsidR="00D560A5">
        <w:rPr>
          <w:rFonts w:ascii="Arial" w:hAnsi="Arial" w:cs="Arial"/>
          <w:sz w:val="22"/>
          <w:szCs w:val="22"/>
        </w:rPr>
        <w:t>rates</w:t>
      </w:r>
      <w:r w:rsidR="00F95863">
        <w:rPr>
          <w:rFonts w:ascii="Arial" w:hAnsi="Arial" w:cs="Arial"/>
          <w:sz w:val="22"/>
          <w:szCs w:val="22"/>
        </w:rPr>
        <w:t xml:space="preserve"> in families, where </w:t>
      </w:r>
      <w:r w:rsidR="00496DC3">
        <w:rPr>
          <w:rFonts w:ascii="Arial" w:hAnsi="Arial" w:cs="Arial"/>
          <w:sz w:val="22"/>
          <w:szCs w:val="22"/>
        </w:rPr>
        <w:t>1 in 5</w:t>
      </w:r>
      <w:r w:rsidR="00F95863">
        <w:rPr>
          <w:rFonts w:ascii="Arial" w:hAnsi="Arial" w:cs="Arial"/>
          <w:sz w:val="22"/>
          <w:szCs w:val="22"/>
        </w:rPr>
        <w:t xml:space="preserve"> younger siblings of children with ASD will go on to receive a diagnosis themselves [Ozonoff 2011]. Prospective studies following high-risk</w:t>
      </w:r>
      <w:r w:rsidR="00760615">
        <w:rPr>
          <w:rFonts w:ascii="Arial" w:hAnsi="Arial" w:cs="Arial"/>
          <w:sz w:val="22"/>
          <w:szCs w:val="22"/>
        </w:rPr>
        <w:t xml:space="preserve"> </w:t>
      </w:r>
      <w:r w:rsidR="00F95863">
        <w:rPr>
          <w:rFonts w:ascii="Arial" w:hAnsi="Arial" w:cs="Arial"/>
          <w:sz w:val="22"/>
          <w:szCs w:val="22"/>
        </w:rPr>
        <w:t xml:space="preserve">siblings </w:t>
      </w:r>
      <w:r w:rsidR="00F95863" w:rsidRPr="00B3409F">
        <w:rPr>
          <w:rFonts w:ascii="Arial" w:hAnsi="Arial" w:cs="Arial"/>
          <w:sz w:val="22"/>
          <w:szCs w:val="22"/>
        </w:rPr>
        <w:t>through the period of risk to first diagnosis</w:t>
      </w:r>
      <w:r w:rsidR="00F95863">
        <w:rPr>
          <w:rFonts w:ascii="Arial" w:hAnsi="Arial" w:cs="Arial"/>
          <w:sz w:val="22"/>
          <w:szCs w:val="22"/>
        </w:rPr>
        <w:t xml:space="preserve"> has</w:t>
      </w:r>
      <w:r w:rsidR="00F95863" w:rsidRPr="00B3409F">
        <w:rPr>
          <w:rFonts w:ascii="Arial" w:hAnsi="Arial" w:cs="Arial"/>
          <w:sz w:val="22"/>
          <w:szCs w:val="22"/>
        </w:rPr>
        <w:t xml:space="preserve"> revealed that aberrant neurodevelopment precedes the emergence of the defining features of ASD </w:t>
      </w:r>
      <w:r w:rsidR="00F95863">
        <w:rPr>
          <w:rFonts w:ascii="Arial" w:hAnsi="Arial" w:cs="Arial"/>
          <w:sz w:val="22"/>
          <w:szCs w:val="22"/>
        </w:rPr>
        <w:t>[</w:t>
      </w:r>
      <w:r w:rsidR="00F95863" w:rsidRPr="00B3409F">
        <w:rPr>
          <w:rFonts w:ascii="Arial" w:hAnsi="Arial" w:cs="Arial"/>
          <w:sz w:val="22"/>
          <w:szCs w:val="22"/>
        </w:rPr>
        <w:t xml:space="preserve">Girault </w:t>
      </w:r>
      <w:r w:rsidR="00F95863">
        <w:rPr>
          <w:rFonts w:ascii="Arial" w:hAnsi="Arial" w:cs="Arial"/>
          <w:sz w:val="22"/>
          <w:szCs w:val="22"/>
        </w:rPr>
        <w:t>&amp; Piven 2020]</w:t>
      </w:r>
      <w:r w:rsidR="00760615">
        <w:rPr>
          <w:rFonts w:ascii="Arial" w:hAnsi="Arial" w:cs="Arial"/>
          <w:sz w:val="22"/>
          <w:szCs w:val="22"/>
        </w:rPr>
        <w:t xml:space="preserve">. </w:t>
      </w:r>
      <w:r w:rsidR="00F95863">
        <w:rPr>
          <w:rFonts w:ascii="Arial" w:hAnsi="Arial" w:cs="Arial"/>
          <w:sz w:val="22"/>
          <w:szCs w:val="22"/>
        </w:rPr>
        <w:t xml:space="preserve">Despite a clarified understanding of the developmental sequalae </w:t>
      </w:r>
      <w:r w:rsidR="004D074A">
        <w:rPr>
          <w:rFonts w:ascii="Arial" w:hAnsi="Arial" w:cs="Arial"/>
          <w:sz w:val="22"/>
          <w:szCs w:val="22"/>
        </w:rPr>
        <w:t>leading up to</w:t>
      </w:r>
      <w:r w:rsidR="00F95863">
        <w:rPr>
          <w:rFonts w:ascii="Arial" w:hAnsi="Arial" w:cs="Arial"/>
          <w:sz w:val="22"/>
          <w:szCs w:val="22"/>
        </w:rPr>
        <w:t xml:space="preserve"> diagnosis, </w:t>
      </w:r>
      <w:r w:rsidR="00496DC3">
        <w:rPr>
          <w:rFonts w:ascii="Arial" w:hAnsi="Arial" w:cs="Arial"/>
          <w:sz w:val="22"/>
          <w:szCs w:val="22"/>
        </w:rPr>
        <w:t xml:space="preserve">the </w:t>
      </w:r>
      <w:r w:rsidR="00F95863">
        <w:rPr>
          <w:rFonts w:ascii="Arial" w:hAnsi="Arial" w:cs="Arial"/>
          <w:sz w:val="22"/>
          <w:szCs w:val="22"/>
        </w:rPr>
        <w:t xml:space="preserve">substantial phenotypic and developmental heterogeneity </w:t>
      </w:r>
      <w:r w:rsidR="00FF354A">
        <w:rPr>
          <w:rFonts w:ascii="Arial" w:hAnsi="Arial" w:cs="Arial"/>
          <w:sz w:val="22"/>
          <w:szCs w:val="22"/>
        </w:rPr>
        <w:t>in</w:t>
      </w:r>
      <w:r w:rsidR="00F95863">
        <w:rPr>
          <w:rFonts w:ascii="Arial" w:hAnsi="Arial" w:cs="Arial"/>
          <w:sz w:val="22"/>
          <w:szCs w:val="22"/>
        </w:rPr>
        <w:t xml:space="preserve"> </w:t>
      </w:r>
      <w:r w:rsidR="00FF354A">
        <w:rPr>
          <w:rFonts w:ascii="Arial" w:hAnsi="Arial" w:cs="Arial"/>
          <w:sz w:val="22"/>
          <w:szCs w:val="22"/>
        </w:rPr>
        <w:t>ASD</w:t>
      </w:r>
      <w:r w:rsidR="00F95863">
        <w:rPr>
          <w:rFonts w:ascii="Arial" w:hAnsi="Arial" w:cs="Arial"/>
          <w:sz w:val="22"/>
          <w:szCs w:val="22"/>
        </w:rPr>
        <w:t xml:space="preserve"> </w:t>
      </w:r>
      <w:r w:rsidR="00EA682B">
        <w:rPr>
          <w:rFonts w:ascii="Arial" w:hAnsi="Arial" w:cs="Arial"/>
          <w:sz w:val="22"/>
          <w:szCs w:val="22"/>
        </w:rPr>
        <w:t xml:space="preserve">has </w:t>
      </w:r>
      <w:r w:rsidR="00496DC3">
        <w:rPr>
          <w:rFonts w:ascii="Arial" w:hAnsi="Arial" w:cs="Arial"/>
          <w:sz w:val="22"/>
          <w:szCs w:val="22"/>
        </w:rPr>
        <w:t>hindered</w:t>
      </w:r>
      <w:r w:rsidR="00EA682B">
        <w:rPr>
          <w:rFonts w:ascii="Arial" w:hAnsi="Arial" w:cs="Arial"/>
          <w:sz w:val="22"/>
          <w:szCs w:val="22"/>
        </w:rPr>
        <w:t xml:space="preserve"> progress </w:t>
      </w:r>
      <w:r w:rsidR="003A185F">
        <w:rPr>
          <w:rFonts w:ascii="Arial" w:hAnsi="Arial" w:cs="Arial"/>
          <w:sz w:val="22"/>
          <w:szCs w:val="22"/>
        </w:rPr>
        <w:t>in</w:t>
      </w:r>
      <w:r w:rsidR="00EA682B">
        <w:rPr>
          <w:rFonts w:ascii="Arial" w:hAnsi="Arial" w:cs="Arial"/>
          <w:sz w:val="22"/>
          <w:szCs w:val="22"/>
        </w:rPr>
        <w:t xml:space="preserve"> </w:t>
      </w:r>
      <w:r w:rsidR="00E07619">
        <w:rPr>
          <w:rFonts w:ascii="Arial" w:hAnsi="Arial" w:cs="Arial"/>
          <w:sz w:val="22"/>
          <w:szCs w:val="22"/>
        </w:rPr>
        <w:t xml:space="preserve">designing </w:t>
      </w:r>
      <w:r w:rsidR="00EA682B">
        <w:rPr>
          <w:rFonts w:ascii="Arial" w:hAnsi="Arial" w:cs="Arial"/>
          <w:sz w:val="22"/>
          <w:szCs w:val="22"/>
        </w:rPr>
        <w:t xml:space="preserve">effective early interventions. </w:t>
      </w:r>
    </w:p>
    <w:p w14:paraId="42750D73" w14:textId="495C4B95" w:rsidR="008D02B1" w:rsidRDefault="00F95863" w:rsidP="007A4402">
      <w:pPr>
        <w:spacing w:line="480" w:lineRule="auto"/>
        <w:ind w:firstLine="360"/>
        <w:rPr>
          <w:rFonts w:ascii="Arial" w:hAnsi="Arial" w:cs="Arial"/>
          <w:sz w:val="22"/>
          <w:szCs w:val="22"/>
        </w:rPr>
      </w:pPr>
      <w:r>
        <w:rPr>
          <w:rFonts w:ascii="Arial" w:hAnsi="Arial" w:cs="Arial"/>
          <w:sz w:val="22"/>
          <w:szCs w:val="22"/>
        </w:rPr>
        <w:t>A growing body of evidence suggest</w:t>
      </w:r>
      <w:r w:rsidR="00D560A5">
        <w:rPr>
          <w:rFonts w:ascii="Arial" w:hAnsi="Arial" w:cs="Arial"/>
          <w:sz w:val="22"/>
          <w:szCs w:val="22"/>
        </w:rPr>
        <w:t>s</w:t>
      </w:r>
      <w:r>
        <w:rPr>
          <w:rFonts w:ascii="Arial" w:hAnsi="Arial" w:cs="Arial"/>
          <w:sz w:val="22"/>
          <w:szCs w:val="22"/>
        </w:rPr>
        <w:t xml:space="preserve"> that there are multiple genetic pathways to ASD </w:t>
      </w:r>
      <w:r w:rsidR="00E07619">
        <w:rPr>
          <w:rFonts w:ascii="Arial" w:hAnsi="Arial" w:cs="Arial"/>
          <w:sz w:val="22"/>
          <w:szCs w:val="22"/>
        </w:rPr>
        <w:t>and that subtyping by genetic risk factors may be a tractable next step towards individualized treatments [</w:t>
      </w:r>
      <w:proofErr w:type="spellStart"/>
      <w:r w:rsidR="00E07619">
        <w:rPr>
          <w:rFonts w:ascii="Arial" w:hAnsi="Arial" w:cs="Arial"/>
          <w:sz w:val="22"/>
          <w:szCs w:val="22"/>
        </w:rPr>
        <w:t>Muhle</w:t>
      </w:r>
      <w:proofErr w:type="spellEnd"/>
      <w:r w:rsidR="00E07619">
        <w:rPr>
          <w:rFonts w:ascii="Arial" w:hAnsi="Arial" w:cs="Arial"/>
          <w:sz w:val="22"/>
          <w:szCs w:val="22"/>
        </w:rPr>
        <w:t xml:space="preserve"> 2018]. </w:t>
      </w:r>
      <w:r w:rsidR="00D560A5">
        <w:rPr>
          <w:rFonts w:ascii="Arial" w:hAnsi="Arial" w:cs="Arial"/>
          <w:sz w:val="22"/>
          <w:szCs w:val="22"/>
        </w:rPr>
        <w:t xml:space="preserve">In the context of the </w:t>
      </w:r>
      <w:r w:rsidR="00FF354A">
        <w:rPr>
          <w:rFonts w:ascii="Arial" w:hAnsi="Arial" w:cs="Arial"/>
          <w:sz w:val="22"/>
          <w:szCs w:val="22"/>
        </w:rPr>
        <w:t>high-risk</w:t>
      </w:r>
      <w:r w:rsidR="00D560A5">
        <w:rPr>
          <w:rFonts w:ascii="Arial" w:hAnsi="Arial" w:cs="Arial"/>
          <w:sz w:val="22"/>
          <w:szCs w:val="22"/>
        </w:rPr>
        <w:t xml:space="preserve"> sibling study design, infants who go on to develop ASD are part of multiple</w:t>
      </w:r>
      <w:r w:rsidR="003D14F8">
        <w:rPr>
          <w:rFonts w:ascii="Arial" w:hAnsi="Arial" w:cs="Arial"/>
          <w:sz w:val="22"/>
          <w:szCs w:val="22"/>
        </w:rPr>
        <w:t>-</w:t>
      </w:r>
      <w:r w:rsidR="00D560A5">
        <w:rPr>
          <w:rFonts w:ascii="Arial" w:hAnsi="Arial" w:cs="Arial"/>
          <w:sz w:val="22"/>
          <w:szCs w:val="22"/>
        </w:rPr>
        <w:t xml:space="preserve">incidence, or multiplex, families. Multiplex </w:t>
      </w:r>
      <w:r>
        <w:rPr>
          <w:rFonts w:ascii="Arial" w:hAnsi="Arial" w:cs="Arial"/>
          <w:sz w:val="22"/>
          <w:szCs w:val="22"/>
        </w:rPr>
        <w:t xml:space="preserve">autism </w:t>
      </w:r>
      <w:r w:rsidR="00D560A5">
        <w:rPr>
          <w:rFonts w:ascii="Arial" w:hAnsi="Arial" w:cs="Arial"/>
          <w:sz w:val="22"/>
          <w:szCs w:val="22"/>
        </w:rPr>
        <w:t>is</w:t>
      </w:r>
      <w:r>
        <w:rPr>
          <w:rFonts w:ascii="Arial" w:hAnsi="Arial" w:cs="Arial"/>
          <w:sz w:val="22"/>
          <w:szCs w:val="22"/>
        </w:rPr>
        <w:t xml:space="preserve"> more frequently associated with common polygenic variation and inherited copy number variants [</w:t>
      </w:r>
      <w:proofErr w:type="spellStart"/>
      <w:r>
        <w:rPr>
          <w:rFonts w:ascii="Arial" w:hAnsi="Arial" w:cs="Arial"/>
          <w:sz w:val="22"/>
          <w:szCs w:val="22"/>
        </w:rPr>
        <w:t>Klei</w:t>
      </w:r>
      <w:proofErr w:type="spellEnd"/>
      <w:r>
        <w:rPr>
          <w:rFonts w:ascii="Arial" w:hAnsi="Arial" w:cs="Arial"/>
          <w:sz w:val="22"/>
          <w:szCs w:val="22"/>
        </w:rPr>
        <w:t xml:space="preserve"> 2012, </w:t>
      </w:r>
      <w:proofErr w:type="spellStart"/>
      <w:r>
        <w:rPr>
          <w:rFonts w:ascii="Arial" w:hAnsi="Arial" w:cs="Arial"/>
          <w:sz w:val="22"/>
          <w:szCs w:val="22"/>
        </w:rPr>
        <w:t>Leppa</w:t>
      </w:r>
      <w:proofErr w:type="spellEnd"/>
      <w:r>
        <w:rPr>
          <w:rFonts w:ascii="Arial" w:hAnsi="Arial" w:cs="Arial"/>
          <w:sz w:val="22"/>
          <w:szCs w:val="22"/>
        </w:rPr>
        <w:t xml:space="preserve"> 2016], while </w:t>
      </w:r>
      <w:r w:rsidR="002E167B">
        <w:rPr>
          <w:rFonts w:ascii="Arial" w:hAnsi="Arial" w:cs="Arial"/>
          <w:sz w:val="22"/>
          <w:szCs w:val="22"/>
        </w:rPr>
        <w:t>simplex</w:t>
      </w:r>
      <w:r>
        <w:rPr>
          <w:rFonts w:ascii="Arial" w:hAnsi="Arial" w:cs="Arial"/>
          <w:sz w:val="22"/>
          <w:szCs w:val="22"/>
        </w:rPr>
        <w:t xml:space="preserve"> ASD (families with only one </w:t>
      </w:r>
      <w:r w:rsidR="00CA0DD7">
        <w:rPr>
          <w:rFonts w:ascii="Arial" w:hAnsi="Arial" w:cs="Arial"/>
          <w:sz w:val="22"/>
          <w:szCs w:val="22"/>
        </w:rPr>
        <w:t xml:space="preserve">ASD </w:t>
      </w:r>
      <w:r>
        <w:rPr>
          <w:rFonts w:ascii="Arial" w:hAnsi="Arial" w:cs="Arial"/>
          <w:sz w:val="22"/>
          <w:szCs w:val="22"/>
        </w:rPr>
        <w:t xml:space="preserve">child) is more often </w:t>
      </w:r>
      <w:r w:rsidR="003A185F">
        <w:rPr>
          <w:rFonts w:ascii="Arial" w:hAnsi="Arial" w:cs="Arial"/>
          <w:sz w:val="22"/>
          <w:szCs w:val="22"/>
        </w:rPr>
        <w:t>linked to</w:t>
      </w:r>
      <w:r>
        <w:rPr>
          <w:rFonts w:ascii="Arial" w:hAnsi="Arial" w:cs="Arial"/>
          <w:sz w:val="22"/>
          <w:szCs w:val="22"/>
        </w:rPr>
        <w:t xml:space="preserve"> rare de novo copy number variants and mutations [</w:t>
      </w:r>
      <w:proofErr w:type="spellStart"/>
      <w:r>
        <w:rPr>
          <w:rFonts w:ascii="Arial" w:hAnsi="Arial" w:cs="Arial"/>
          <w:sz w:val="22"/>
          <w:szCs w:val="22"/>
        </w:rPr>
        <w:t>Leppa</w:t>
      </w:r>
      <w:proofErr w:type="spellEnd"/>
      <w:r>
        <w:rPr>
          <w:rFonts w:ascii="Arial" w:hAnsi="Arial" w:cs="Arial"/>
          <w:sz w:val="22"/>
          <w:szCs w:val="22"/>
        </w:rPr>
        <w:t xml:space="preserve"> 2016]. </w:t>
      </w:r>
      <w:r w:rsidR="00CA0DD7">
        <w:rPr>
          <w:rFonts w:ascii="Arial" w:hAnsi="Arial" w:cs="Arial"/>
          <w:sz w:val="22"/>
          <w:szCs w:val="22"/>
        </w:rPr>
        <w:t>Genetic risk scores have been generated for ASD</w:t>
      </w:r>
      <w:r w:rsidR="003D14F8">
        <w:rPr>
          <w:rFonts w:ascii="Arial" w:hAnsi="Arial" w:cs="Arial"/>
          <w:sz w:val="22"/>
          <w:szCs w:val="22"/>
        </w:rPr>
        <w:t xml:space="preserve"> [Grove 2020], but </w:t>
      </w:r>
      <w:r w:rsidR="001F0295">
        <w:rPr>
          <w:rFonts w:ascii="Arial" w:hAnsi="Arial" w:cs="Arial"/>
          <w:sz w:val="22"/>
          <w:szCs w:val="22"/>
        </w:rPr>
        <w:t>the</w:t>
      </w:r>
      <w:r w:rsidR="00CA0DD7">
        <w:rPr>
          <w:rFonts w:ascii="Arial" w:hAnsi="Arial" w:cs="Arial"/>
          <w:sz w:val="22"/>
          <w:szCs w:val="22"/>
        </w:rPr>
        <w:t>ir</w:t>
      </w:r>
      <w:r w:rsidR="003D14F8">
        <w:rPr>
          <w:rFonts w:ascii="Arial" w:hAnsi="Arial" w:cs="Arial"/>
          <w:sz w:val="22"/>
          <w:szCs w:val="22"/>
        </w:rPr>
        <w:t xml:space="preserve"> predictive utility is currently limited compared to those for other neuropsychiatric disorders. </w:t>
      </w:r>
      <w:r w:rsidR="001F0295">
        <w:rPr>
          <w:rFonts w:ascii="Arial" w:hAnsi="Arial" w:cs="Arial"/>
          <w:sz w:val="22"/>
          <w:szCs w:val="22"/>
        </w:rPr>
        <w:t xml:space="preserve">One alternative way to capture polygenic risk, or genetic liability for ASD, </w:t>
      </w:r>
      <w:r w:rsidR="007A4402">
        <w:rPr>
          <w:rFonts w:ascii="Arial" w:hAnsi="Arial" w:cs="Arial"/>
          <w:sz w:val="22"/>
          <w:szCs w:val="22"/>
        </w:rPr>
        <w:t>is</w:t>
      </w:r>
      <w:r w:rsidR="001F0295">
        <w:rPr>
          <w:rFonts w:ascii="Arial" w:hAnsi="Arial" w:cs="Arial"/>
          <w:sz w:val="22"/>
          <w:szCs w:val="22"/>
        </w:rPr>
        <w:t xml:space="preserve"> through the use of familial autistic traits in first-degree family members</w:t>
      </w:r>
      <w:r w:rsidR="004C535B">
        <w:rPr>
          <w:rFonts w:ascii="Arial" w:hAnsi="Arial" w:cs="Arial"/>
          <w:sz w:val="22"/>
          <w:szCs w:val="22"/>
        </w:rPr>
        <w:t xml:space="preserve"> [Lyall 2014]</w:t>
      </w:r>
      <w:r w:rsidR="00452FCA">
        <w:rPr>
          <w:rFonts w:ascii="Arial" w:hAnsi="Arial" w:cs="Arial"/>
          <w:sz w:val="22"/>
          <w:szCs w:val="22"/>
        </w:rPr>
        <w:t>; multiplex families have been shown to have</w:t>
      </w:r>
      <w:r w:rsidR="007A4402">
        <w:rPr>
          <w:rFonts w:ascii="Arial" w:hAnsi="Arial" w:cs="Arial"/>
          <w:sz w:val="22"/>
          <w:szCs w:val="22"/>
        </w:rPr>
        <w:t xml:space="preserve"> higher recurrence risk</w:t>
      </w:r>
      <w:r w:rsidR="004D074A">
        <w:rPr>
          <w:rFonts w:ascii="Arial" w:hAnsi="Arial" w:cs="Arial"/>
          <w:sz w:val="22"/>
          <w:szCs w:val="22"/>
        </w:rPr>
        <w:t xml:space="preserve"> [Ozonoff 2011, </w:t>
      </w:r>
      <w:r w:rsidR="004D074A">
        <w:rPr>
          <w:rFonts w:ascii="Arial" w:hAnsi="Arial" w:cs="Arial"/>
          <w:sz w:val="22"/>
          <w:szCs w:val="22"/>
        </w:rPr>
        <w:lastRenderedPageBreak/>
        <w:t>MacDonald 2020]</w:t>
      </w:r>
      <w:r w:rsidR="007A4402">
        <w:rPr>
          <w:rFonts w:ascii="Arial" w:hAnsi="Arial" w:cs="Arial"/>
          <w:sz w:val="22"/>
          <w:szCs w:val="22"/>
        </w:rPr>
        <w:t xml:space="preserve"> and elevated levels of autistic traits [</w:t>
      </w:r>
      <w:proofErr w:type="spellStart"/>
      <w:r w:rsidR="007A4402">
        <w:rPr>
          <w:rFonts w:ascii="Arial" w:hAnsi="Arial" w:cs="Arial"/>
          <w:sz w:val="22"/>
          <w:szCs w:val="22"/>
        </w:rPr>
        <w:t>Schwitchenberg</w:t>
      </w:r>
      <w:proofErr w:type="spellEnd"/>
      <w:r w:rsidR="007A4402">
        <w:rPr>
          <w:rFonts w:ascii="Arial" w:hAnsi="Arial" w:cs="Arial"/>
          <w:sz w:val="22"/>
          <w:szCs w:val="22"/>
        </w:rPr>
        <w:t xml:space="preserve"> 2010</w:t>
      </w:r>
      <w:r w:rsidR="002E167B">
        <w:rPr>
          <w:rFonts w:ascii="Arial" w:hAnsi="Arial" w:cs="Arial"/>
          <w:sz w:val="22"/>
          <w:szCs w:val="22"/>
        </w:rPr>
        <w:t>]</w:t>
      </w:r>
      <w:r w:rsidR="00452FCA">
        <w:rPr>
          <w:rFonts w:ascii="Arial" w:hAnsi="Arial" w:cs="Arial"/>
          <w:sz w:val="22"/>
          <w:szCs w:val="22"/>
        </w:rPr>
        <w:t>. This</w:t>
      </w:r>
      <w:r w:rsidR="002E167B">
        <w:rPr>
          <w:rFonts w:ascii="Arial" w:hAnsi="Arial" w:cs="Arial"/>
          <w:sz w:val="22"/>
          <w:szCs w:val="22"/>
        </w:rPr>
        <w:t xml:space="preserve"> </w:t>
      </w:r>
      <w:r w:rsidR="00E07619">
        <w:rPr>
          <w:rFonts w:ascii="Arial" w:hAnsi="Arial" w:cs="Arial"/>
          <w:sz w:val="22"/>
          <w:szCs w:val="22"/>
        </w:rPr>
        <w:t xml:space="preserve">aligns with </w:t>
      </w:r>
      <w:r w:rsidR="00D560A5">
        <w:rPr>
          <w:rFonts w:ascii="Arial" w:hAnsi="Arial" w:cs="Arial"/>
          <w:sz w:val="22"/>
          <w:szCs w:val="22"/>
        </w:rPr>
        <w:t xml:space="preserve">our recent report </w:t>
      </w:r>
      <w:r w:rsidR="00E07619">
        <w:rPr>
          <w:rFonts w:ascii="Arial" w:hAnsi="Arial" w:cs="Arial"/>
          <w:sz w:val="22"/>
          <w:szCs w:val="22"/>
        </w:rPr>
        <w:t xml:space="preserve">demonstrating that </w:t>
      </w:r>
      <w:r w:rsidR="004D074A">
        <w:rPr>
          <w:rFonts w:ascii="Arial" w:hAnsi="Arial" w:cs="Arial"/>
          <w:sz w:val="22"/>
          <w:szCs w:val="22"/>
        </w:rPr>
        <w:t>higher</w:t>
      </w:r>
      <w:r w:rsidR="00E07619">
        <w:rPr>
          <w:rFonts w:ascii="Arial" w:hAnsi="Arial" w:cs="Arial"/>
          <w:sz w:val="22"/>
          <w:szCs w:val="22"/>
        </w:rPr>
        <w:t xml:space="preserve"> levels of autistic traits in older siblings with ASD</w:t>
      </w:r>
      <w:r w:rsidR="00CA0DD7">
        <w:rPr>
          <w:rFonts w:ascii="Arial" w:hAnsi="Arial" w:cs="Arial"/>
          <w:sz w:val="22"/>
          <w:szCs w:val="22"/>
        </w:rPr>
        <w:t xml:space="preserve"> (probands)</w:t>
      </w:r>
      <w:r w:rsidR="00E07619">
        <w:rPr>
          <w:rFonts w:ascii="Arial" w:hAnsi="Arial" w:cs="Arial"/>
          <w:sz w:val="22"/>
          <w:szCs w:val="22"/>
        </w:rPr>
        <w:t xml:space="preserve"> are associated with increased risk for recurrence in their </w:t>
      </w:r>
      <w:r w:rsidR="00A11343">
        <w:rPr>
          <w:rFonts w:ascii="Arial" w:hAnsi="Arial" w:cs="Arial"/>
          <w:sz w:val="22"/>
          <w:szCs w:val="22"/>
        </w:rPr>
        <w:t>younger</w:t>
      </w:r>
      <w:r w:rsidR="00E07619">
        <w:rPr>
          <w:rFonts w:ascii="Arial" w:hAnsi="Arial" w:cs="Arial"/>
          <w:sz w:val="22"/>
          <w:szCs w:val="22"/>
        </w:rPr>
        <w:t xml:space="preserve"> siblings [Girault 2020].</w:t>
      </w:r>
      <w:r w:rsidR="008D02B1">
        <w:rPr>
          <w:rFonts w:ascii="Arial" w:hAnsi="Arial" w:cs="Arial"/>
          <w:sz w:val="22"/>
          <w:szCs w:val="22"/>
        </w:rPr>
        <w:t xml:space="preserve"> While it is clear that families affected by </w:t>
      </w:r>
      <w:r w:rsidR="002E000A">
        <w:rPr>
          <w:rFonts w:ascii="Arial" w:hAnsi="Arial" w:cs="Arial"/>
          <w:sz w:val="22"/>
          <w:szCs w:val="22"/>
        </w:rPr>
        <w:t>ASD</w:t>
      </w:r>
      <w:r w:rsidR="008D02B1">
        <w:rPr>
          <w:rFonts w:ascii="Arial" w:hAnsi="Arial" w:cs="Arial"/>
          <w:sz w:val="22"/>
          <w:szCs w:val="22"/>
        </w:rPr>
        <w:t xml:space="preserve"> harbor the greatest genetic risk, it is unknown whether </w:t>
      </w:r>
      <w:r w:rsidR="008D02B1" w:rsidRPr="008D02B1">
        <w:rPr>
          <w:rFonts w:ascii="Arial" w:hAnsi="Arial" w:cs="Arial"/>
          <w:i/>
          <w:iCs/>
          <w:sz w:val="22"/>
          <w:szCs w:val="22"/>
        </w:rPr>
        <w:t>variations</w:t>
      </w:r>
      <w:r w:rsidR="008D02B1">
        <w:rPr>
          <w:rFonts w:ascii="Arial" w:hAnsi="Arial" w:cs="Arial"/>
          <w:sz w:val="22"/>
          <w:szCs w:val="22"/>
        </w:rPr>
        <w:t xml:space="preserve"> in familial genetic liability for </w:t>
      </w:r>
      <w:r w:rsidR="002E000A">
        <w:rPr>
          <w:rFonts w:ascii="Arial" w:hAnsi="Arial" w:cs="Arial"/>
          <w:sz w:val="22"/>
          <w:szCs w:val="22"/>
        </w:rPr>
        <w:t>ASD</w:t>
      </w:r>
      <w:r w:rsidR="008D02B1">
        <w:rPr>
          <w:rFonts w:ascii="Arial" w:hAnsi="Arial" w:cs="Arial"/>
          <w:sz w:val="22"/>
          <w:szCs w:val="22"/>
        </w:rPr>
        <w:t xml:space="preserve"> contribute to </w:t>
      </w:r>
      <w:r w:rsidR="00433889">
        <w:rPr>
          <w:rFonts w:ascii="Arial" w:hAnsi="Arial" w:cs="Arial"/>
          <w:sz w:val="22"/>
          <w:szCs w:val="22"/>
        </w:rPr>
        <w:t xml:space="preserve">the </w:t>
      </w:r>
      <w:r w:rsidR="008D02B1">
        <w:rPr>
          <w:rFonts w:ascii="Arial" w:hAnsi="Arial" w:cs="Arial"/>
          <w:sz w:val="22"/>
          <w:szCs w:val="22"/>
        </w:rPr>
        <w:t xml:space="preserve">neurodevelopmental heterogeneity observed among high-risk infant siblings.  </w:t>
      </w:r>
    </w:p>
    <w:p w14:paraId="43D67C5F" w14:textId="223999ED" w:rsidR="008D0EF7" w:rsidRDefault="009C45E3" w:rsidP="00D74CA6">
      <w:pPr>
        <w:spacing w:line="480" w:lineRule="auto"/>
        <w:rPr>
          <w:rFonts w:ascii="Arial" w:hAnsi="Arial" w:cs="Arial"/>
          <w:sz w:val="22"/>
          <w:szCs w:val="22"/>
        </w:rPr>
      </w:pPr>
      <w:r>
        <w:rPr>
          <w:rFonts w:ascii="Arial" w:hAnsi="Arial" w:cs="Arial"/>
          <w:sz w:val="22"/>
          <w:szCs w:val="22"/>
        </w:rPr>
        <w:tab/>
      </w:r>
      <w:r w:rsidR="004D074A">
        <w:rPr>
          <w:rFonts w:ascii="Arial" w:hAnsi="Arial" w:cs="Arial"/>
          <w:sz w:val="22"/>
          <w:szCs w:val="22"/>
        </w:rPr>
        <w:t>The aim of this study</w:t>
      </w:r>
      <w:r w:rsidR="008064D8">
        <w:rPr>
          <w:rFonts w:ascii="Arial" w:hAnsi="Arial" w:cs="Arial"/>
          <w:sz w:val="22"/>
          <w:szCs w:val="22"/>
        </w:rPr>
        <w:t xml:space="preserve"> was t</w:t>
      </w:r>
      <w:r w:rsidR="008D0EF7">
        <w:rPr>
          <w:rFonts w:ascii="Arial" w:hAnsi="Arial" w:cs="Arial"/>
          <w:sz w:val="22"/>
          <w:szCs w:val="22"/>
        </w:rPr>
        <w:t xml:space="preserve">o </w:t>
      </w:r>
      <w:r w:rsidR="008064D8">
        <w:rPr>
          <w:rFonts w:ascii="Arial" w:hAnsi="Arial" w:cs="Arial"/>
          <w:sz w:val="22"/>
          <w:szCs w:val="22"/>
        </w:rPr>
        <w:t>characterize associations between varying levels of</w:t>
      </w:r>
      <w:r w:rsidR="008D0EF7">
        <w:rPr>
          <w:rFonts w:ascii="Arial" w:hAnsi="Arial" w:cs="Arial"/>
          <w:sz w:val="22"/>
          <w:szCs w:val="22"/>
        </w:rPr>
        <w:t xml:space="preserve"> genetic liability for ASD, indexed by proband autistic traits, </w:t>
      </w:r>
      <w:r w:rsidR="008064D8">
        <w:rPr>
          <w:rFonts w:ascii="Arial" w:hAnsi="Arial" w:cs="Arial"/>
          <w:sz w:val="22"/>
          <w:szCs w:val="22"/>
        </w:rPr>
        <w:t xml:space="preserve">and </w:t>
      </w:r>
      <w:r w:rsidR="00D74CA6">
        <w:rPr>
          <w:rFonts w:ascii="Arial" w:hAnsi="Arial" w:cs="Arial"/>
          <w:sz w:val="22"/>
          <w:szCs w:val="22"/>
        </w:rPr>
        <w:t>neurodevelopment</w:t>
      </w:r>
      <w:r w:rsidR="008064D8">
        <w:rPr>
          <w:rFonts w:ascii="Arial" w:hAnsi="Arial" w:cs="Arial"/>
          <w:sz w:val="22"/>
          <w:szCs w:val="22"/>
        </w:rPr>
        <w:t xml:space="preserve"> in high-risk siblings from 6 to 24 months of age</w:t>
      </w:r>
      <w:r w:rsidR="008D0EF7">
        <w:rPr>
          <w:rFonts w:ascii="Arial" w:hAnsi="Arial" w:cs="Arial"/>
          <w:sz w:val="22"/>
          <w:szCs w:val="22"/>
        </w:rPr>
        <w:t xml:space="preserve">. </w:t>
      </w:r>
      <w:r w:rsidR="00A11343">
        <w:rPr>
          <w:rFonts w:ascii="Arial" w:hAnsi="Arial" w:cs="Arial"/>
          <w:sz w:val="22"/>
          <w:szCs w:val="22"/>
        </w:rPr>
        <w:t xml:space="preserve">Specifically, we examined whether </w:t>
      </w:r>
      <w:r w:rsidR="00C83DF9">
        <w:rPr>
          <w:rFonts w:ascii="Arial" w:hAnsi="Arial" w:cs="Arial"/>
          <w:sz w:val="22"/>
          <w:szCs w:val="22"/>
        </w:rPr>
        <w:t>autistic trait levels in probands</w:t>
      </w:r>
      <w:r w:rsidR="00A11343">
        <w:rPr>
          <w:rFonts w:ascii="Arial" w:hAnsi="Arial" w:cs="Arial"/>
          <w:sz w:val="22"/>
          <w:szCs w:val="22"/>
        </w:rPr>
        <w:t xml:space="preserve"> </w:t>
      </w:r>
      <w:r w:rsidR="00C80F8A">
        <w:rPr>
          <w:rFonts w:ascii="Arial" w:hAnsi="Arial" w:cs="Arial"/>
          <w:sz w:val="22"/>
          <w:szCs w:val="22"/>
        </w:rPr>
        <w:t xml:space="preserve">were associated with variations in </w:t>
      </w:r>
      <w:r w:rsidR="002E000A">
        <w:rPr>
          <w:rFonts w:ascii="Arial" w:hAnsi="Arial" w:cs="Arial"/>
          <w:sz w:val="22"/>
          <w:szCs w:val="22"/>
        </w:rPr>
        <w:t xml:space="preserve">sibling </w:t>
      </w:r>
      <w:r w:rsidR="003C60F3">
        <w:rPr>
          <w:rFonts w:ascii="Arial" w:hAnsi="Arial" w:cs="Arial"/>
          <w:sz w:val="22"/>
          <w:szCs w:val="22"/>
        </w:rPr>
        <w:t xml:space="preserve">neurodevelopment </w:t>
      </w:r>
      <w:r w:rsidR="002E000A">
        <w:rPr>
          <w:rFonts w:ascii="Arial" w:hAnsi="Arial" w:cs="Arial"/>
          <w:sz w:val="22"/>
          <w:szCs w:val="22"/>
        </w:rPr>
        <w:t xml:space="preserve">in </w:t>
      </w:r>
      <w:r w:rsidR="00C80F8A">
        <w:rPr>
          <w:rFonts w:ascii="Arial" w:hAnsi="Arial" w:cs="Arial"/>
          <w:sz w:val="22"/>
          <w:szCs w:val="22"/>
        </w:rPr>
        <w:t xml:space="preserve">three primary </w:t>
      </w:r>
      <w:r w:rsidR="003C60F3">
        <w:rPr>
          <w:rFonts w:ascii="Arial" w:hAnsi="Arial" w:cs="Arial"/>
          <w:sz w:val="22"/>
          <w:szCs w:val="22"/>
        </w:rPr>
        <w:t>brain phenotypes</w:t>
      </w:r>
      <w:r w:rsidR="00C80F8A">
        <w:rPr>
          <w:rFonts w:ascii="Arial" w:hAnsi="Arial" w:cs="Arial"/>
          <w:sz w:val="22"/>
          <w:szCs w:val="22"/>
        </w:rPr>
        <w:t xml:space="preserve"> robustly associated with autism:</w:t>
      </w:r>
      <w:r w:rsidR="00A11343">
        <w:rPr>
          <w:rFonts w:ascii="Arial" w:hAnsi="Arial" w:cs="Arial"/>
          <w:sz w:val="22"/>
          <w:szCs w:val="22"/>
        </w:rPr>
        <w:t xml:space="preserve"> </w:t>
      </w:r>
      <w:r w:rsidR="00C80F8A">
        <w:rPr>
          <w:rFonts w:ascii="Arial" w:hAnsi="Arial" w:cs="Arial"/>
          <w:sz w:val="22"/>
          <w:szCs w:val="22"/>
        </w:rPr>
        <w:t>cerebral volume [Shen 2013, Hazlett 2011, Hazlett 2017], cortical surface area [Hazlett 2011, Hazlett 2017],</w:t>
      </w:r>
      <w:r w:rsidR="00A11343">
        <w:rPr>
          <w:rFonts w:ascii="Arial" w:hAnsi="Arial" w:cs="Arial"/>
          <w:sz w:val="22"/>
          <w:szCs w:val="22"/>
        </w:rPr>
        <w:t xml:space="preserve"> and extra-axial cerebrospinal fluid volumes</w:t>
      </w:r>
      <w:r w:rsidR="00F51BDC">
        <w:rPr>
          <w:rFonts w:ascii="Arial" w:hAnsi="Arial" w:cs="Arial"/>
          <w:sz w:val="22"/>
          <w:szCs w:val="22"/>
        </w:rPr>
        <w:t xml:space="preserve"> (EA-CSF)</w:t>
      </w:r>
      <w:r w:rsidR="00C80F8A">
        <w:rPr>
          <w:rFonts w:ascii="Arial" w:hAnsi="Arial" w:cs="Arial"/>
          <w:sz w:val="22"/>
          <w:szCs w:val="22"/>
        </w:rPr>
        <w:t xml:space="preserve"> [Shen 2013, Shen 2017, Shen 2018]</w:t>
      </w:r>
      <w:r w:rsidR="00A11343">
        <w:rPr>
          <w:rFonts w:ascii="Arial" w:hAnsi="Arial" w:cs="Arial"/>
          <w:sz w:val="22"/>
          <w:szCs w:val="22"/>
        </w:rPr>
        <w:t>.</w:t>
      </w:r>
      <w:r w:rsidR="00D74CA6">
        <w:rPr>
          <w:rFonts w:ascii="Arial" w:hAnsi="Arial" w:cs="Arial"/>
          <w:sz w:val="22"/>
          <w:szCs w:val="22"/>
        </w:rPr>
        <w:t xml:space="preserve"> We hypothesized that </w:t>
      </w:r>
      <w:r w:rsidR="00F51BDC">
        <w:rPr>
          <w:rFonts w:ascii="Arial" w:hAnsi="Arial" w:cs="Arial"/>
          <w:sz w:val="22"/>
          <w:szCs w:val="22"/>
        </w:rPr>
        <w:t xml:space="preserve">higher levels of autistic traits in probands – which </w:t>
      </w:r>
      <w:r w:rsidR="00E03500">
        <w:rPr>
          <w:rFonts w:ascii="Arial" w:hAnsi="Arial" w:cs="Arial"/>
          <w:sz w:val="22"/>
          <w:szCs w:val="22"/>
        </w:rPr>
        <w:t xml:space="preserve">confer </w:t>
      </w:r>
      <w:r w:rsidR="00F51BDC">
        <w:rPr>
          <w:rFonts w:ascii="Arial" w:hAnsi="Arial" w:cs="Arial"/>
          <w:sz w:val="22"/>
          <w:szCs w:val="22"/>
        </w:rPr>
        <w:t xml:space="preserve">increased risk for recurrence [Girault 2020] – would be associated with the strongest expression of autism-related </w:t>
      </w:r>
      <w:r w:rsidR="003C60F3">
        <w:rPr>
          <w:rFonts w:ascii="Arial" w:hAnsi="Arial" w:cs="Arial"/>
          <w:sz w:val="22"/>
          <w:szCs w:val="22"/>
        </w:rPr>
        <w:t>brain phenotypes</w:t>
      </w:r>
      <w:r w:rsidR="00F51BDC">
        <w:rPr>
          <w:rFonts w:ascii="Arial" w:hAnsi="Arial" w:cs="Arial"/>
          <w:sz w:val="22"/>
          <w:szCs w:val="22"/>
        </w:rPr>
        <w:t>: larger brain volume, cortical surface area</w:t>
      </w:r>
      <w:r w:rsidR="003C60F3">
        <w:rPr>
          <w:rFonts w:ascii="Arial" w:hAnsi="Arial" w:cs="Arial"/>
          <w:sz w:val="22"/>
          <w:szCs w:val="22"/>
        </w:rPr>
        <w:t>,</w:t>
      </w:r>
      <w:r w:rsidR="00F51BDC">
        <w:rPr>
          <w:rFonts w:ascii="Arial" w:hAnsi="Arial" w:cs="Arial"/>
          <w:sz w:val="22"/>
          <w:szCs w:val="22"/>
        </w:rPr>
        <w:t xml:space="preserve"> and EA-CSF volumes.</w:t>
      </w:r>
      <w:r w:rsidR="003C60F3" w:rsidRPr="003C60F3">
        <w:rPr>
          <w:rFonts w:ascii="Arial" w:hAnsi="Arial" w:cs="Arial"/>
          <w:sz w:val="22"/>
          <w:szCs w:val="22"/>
        </w:rPr>
        <w:t xml:space="preserve"> </w:t>
      </w:r>
      <w:r w:rsidR="003C60F3">
        <w:rPr>
          <w:rFonts w:ascii="Arial" w:hAnsi="Arial" w:cs="Arial"/>
          <w:sz w:val="22"/>
          <w:szCs w:val="22"/>
        </w:rPr>
        <w:t xml:space="preserve">Associations were also explored </w:t>
      </w:r>
      <w:r w:rsidR="006A6973">
        <w:rPr>
          <w:rFonts w:ascii="Arial" w:hAnsi="Arial" w:cs="Arial"/>
          <w:sz w:val="22"/>
          <w:szCs w:val="22"/>
        </w:rPr>
        <w:t>for</w:t>
      </w:r>
      <w:r w:rsidR="003C60F3">
        <w:rPr>
          <w:rFonts w:ascii="Arial" w:hAnsi="Arial" w:cs="Arial"/>
          <w:sz w:val="22"/>
          <w:szCs w:val="22"/>
        </w:rPr>
        <w:t xml:space="preserve"> secondary brain phenotypes including regional cortical surface area [Hazlett 2017] and white matter integrity in segments of the corpus callosum [Wolff et al., 2012]</w:t>
      </w:r>
      <w:r w:rsidR="006A6973">
        <w:rPr>
          <w:rFonts w:ascii="Arial" w:hAnsi="Arial" w:cs="Arial"/>
          <w:sz w:val="22"/>
          <w:szCs w:val="22"/>
        </w:rPr>
        <w:t xml:space="preserve">. Brain phenotypes shown to be associated with autistic trait levels in probands were </w:t>
      </w:r>
      <w:r w:rsidR="003C6C5B">
        <w:rPr>
          <w:rFonts w:ascii="Arial" w:hAnsi="Arial" w:cs="Arial"/>
          <w:sz w:val="22"/>
          <w:szCs w:val="22"/>
        </w:rPr>
        <w:t>studied</w:t>
      </w:r>
      <w:r w:rsidR="006A6973">
        <w:rPr>
          <w:rFonts w:ascii="Arial" w:hAnsi="Arial" w:cs="Arial"/>
          <w:sz w:val="22"/>
          <w:szCs w:val="22"/>
        </w:rPr>
        <w:t xml:space="preserve"> in relation to </w:t>
      </w:r>
      <w:r w:rsidR="0042371E">
        <w:rPr>
          <w:rFonts w:ascii="Arial" w:hAnsi="Arial" w:cs="Arial"/>
          <w:sz w:val="22"/>
          <w:szCs w:val="22"/>
        </w:rPr>
        <w:t>autism severity</w:t>
      </w:r>
      <w:r w:rsidR="006A6973">
        <w:rPr>
          <w:rFonts w:ascii="Arial" w:hAnsi="Arial" w:cs="Arial"/>
          <w:sz w:val="22"/>
          <w:szCs w:val="22"/>
        </w:rPr>
        <w:t xml:space="preserve"> and social behaviors at 24 months in high-risk siblings. </w:t>
      </w:r>
    </w:p>
    <w:p w14:paraId="108582EA" w14:textId="77777777" w:rsidR="006A6973" w:rsidRPr="00B3409F" w:rsidRDefault="006A6973" w:rsidP="00B3409F">
      <w:pPr>
        <w:spacing w:line="480" w:lineRule="auto"/>
        <w:rPr>
          <w:rFonts w:ascii="Arial" w:hAnsi="Arial" w:cs="Arial"/>
          <w:sz w:val="22"/>
          <w:szCs w:val="22"/>
        </w:rPr>
      </w:pPr>
    </w:p>
    <w:p w14:paraId="65496913" w14:textId="4BC21125" w:rsidR="00852AD7" w:rsidRPr="00B3409F" w:rsidRDefault="00B73698" w:rsidP="00B3409F">
      <w:pPr>
        <w:spacing w:line="480" w:lineRule="auto"/>
        <w:rPr>
          <w:rFonts w:ascii="Arial" w:hAnsi="Arial" w:cs="Arial"/>
          <w:b/>
          <w:bCs/>
          <w:sz w:val="22"/>
          <w:szCs w:val="22"/>
        </w:rPr>
      </w:pPr>
      <w:r w:rsidRPr="00B3409F">
        <w:rPr>
          <w:rFonts w:ascii="Arial" w:hAnsi="Arial" w:cs="Arial"/>
          <w:b/>
          <w:bCs/>
          <w:sz w:val="22"/>
          <w:szCs w:val="22"/>
        </w:rPr>
        <w:t>METHODS</w:t>
      </w:r>
    </w:p>
    <w:p w14:paraId="6F189413" w14:textId="1CF5A2BA" w:rsidR="00443D11" w:rsidRPr="00B3409F" w:rsidRDefault="00443D11" w:rsidP="00B3409F">
      <w:pPr>
        <w:spacing w:line="480" w:lineRule="auto"/>
        <w:rPr>
          <w:rFonts w:ascii="Arial" w:hAnsi="Arial" w:cs="Arial"/>
          <w:b/>
          <w:bCs/>
          <w:sz w:val="22"/>
          <w:szCs w:val="22"/>
        </w:rPr>
      </w:pPr>
    </w:p>
    <w:p w14:paraId="7E5C3EEF" w14:textId="35874BC9" w:rsidR="00B075AC" w:rsidRPr="00B3409F" w:rsidRDefault="00443D11" w:rsidP="00B3409F">
      <w:pPr>
        <w:spacing w:line="480" w:lineRule="auto"/>
        <w:rPr>
          <w:rFonts w:ascii="Arial" w:hAnsi="Arial" w:cs="Arial"/>
          <w:b/>
          <w:bCs/>
          <w:sz w:val="22"/>
          <w:szCs w:val="22"/>
        </w:rPr>
      </w:pPr>
      <w:r w:rsidRPr="00B3409F">
        <w:rPr>
          <w:rFonts w:ascii="Arial" w:hAnsi="Arial" w:cs="Arial"/>
          <w:b/>
          <w:bCs/>
          <w:sz w:val="22"/>
          <w:szCs w:val="22"/>
        </w:rPr>
        <w:t>Participants</w:t>
      </w:r>
    </w:p>
    <w:p w14:paraId="5C6FFD1A" w14:textId="7E742084" w:rsidR="00B075AC" w:rsidRPr="00B3409F" w:rsidRDefault="00B075AC" w:rsidP="00B3409F">
      <w:pPr>
        <w:spacing w:line="480" w:lineRule="auto"/>
        <w:rPr>
          <w:rFonts w:ascii="Arial" w:hAnsi="Arial" w:cs="Arial"/>
          <w:sz w:val="22"/>
          <w:szCs w:val="22"/>
        </w:rPr>
      </w:pPr>
      <w:r w:rsidRPr="00B3409F">
        <w:rPr>
          <w:rFonts w:ascii="Arial" w:hAnsi="Arial" w:cs="Arial"/>
          <w:sz w:val="22"/>
          <w:szCs w:val="22"/>
        </w:rPr>
        <w:t xml:space="preserve">Younger siblings of children with ASD were recruited </w:t>
      </w:r>
      <w:r w:rsidR="00396130" w:rsidRPr="00B3409F">
        <w:rPr>
          <w:rFonts w:ascii="Arial" w:hAnsi="Arial" w:cs="Arial"/>
          <w:sz w:val="22"/>
          <w:szCs w:val="22"/>
        </w:rPr>
        <w:t xml:space="preserve">and enrolled </w:t>
      </w:r>
      <w:r w:rsidRPr="00B3409F">
        <w:rPr>
          <w:rFonts w:ascii="Arial" w:hAnsi="Arial" w:cs="Arial"/>
          <w:sz w:val="22"/>
          <w:szCs w:val="22"/>
        </w:rPr>
        <w:t>as part of the Infant Brain Imaging Study (IBIS) [</w:t>
      </w:r>
      <w:r w:rsidR="00396130" w:rsidRPr="00B3409F">
        <w:rPr>
          <w:rFonts w:ascii="Arial" w:hAnsi="Arial" w:cs="Arial"/>
          <w:sz w:val="22"/>
          <w:szCs w:val="22"/>
        </w:rPr>
        <w:t xml:space="preserve">Estes 2015, </w:t>
      </w:r>
      <w:r w:rsidRPr="00B3409F">
        <w:rPr>
          <w:rFonts w:ascii="Arial" w:hAnsi="Arial" w:cs="Arial"/>
          <w:sz w:val="22"/>
          <w:szCs w:val="22"/>
        </w:rPr>
        <w:t>Girault 2020]</w:t>
      </w:r>
      <w:r w:rsidR="0022365C" w:rsidRPr="00B3409F">
        <w:rPr>
          <w:rFonts w:ascii="Arial" w:hAnsi="Arial" w:cs="Arial"/>
          <w:sz w:val="22"/>
          <w:szCs w:val="22"/>
        </w:rPr>
        <w:t>. A total of</w:t>
      </w:r>
      <w:r w:rsidR="0024344C" w:rsidRPr="00B3409F">
        <w:rPr>
          <w:rFonts w:ascii="Arial" w:hAnsi="Arial" w:cs="Arial"/>
          <w:sz w:val="22"/>
          <w:szCs w:val="22"/>
        </w:rPr>
        <w:t xml:space="preserve"> 41</w:t>
      </w:r>
      <w:r w:rsidR="004E2DCC" w:rsidRPr="00B3409F">
        <w:rPr>
          <w:rFonts w:ascii="Arial" w:hAnsi="Arial" w:cs="Arial"/>
          <w:sz w:val="22"/>
          <w:szCs w:val="22"/>
        </w:rPr>
        <w:t>4</w:t>
      </w:r>
      <w:r w:rsidR="0024344C" w:rsidRPr="00B3409F">
        <w:rPr>
          <w:rFonts w:ascii="Arial" w:hAnsi="Arial" w:cs="Arial"/>
          <w:sz w:val="22"/>
          <w:szCs w:val="22"/>
        </w:rPr>
        <w:t xml:space="preserve"> </w:t>
      </w:r>
      <w:r w:rsidR="0022365C" w:rsidRPr="00B3409F">
        <w:rPr>
          <w:rFonts w:ascii="Arial" w:hAnsi="Arial" w:cs="Arial"/>
          <w:sz w:val="22"/>
          <w:szCs w:val="22"/>
        </w:rPr>
        <w:t xml:space="preserve">HR </w:t>
      </w:r>
      <w:r w:rsidR="0024344C" w:rsidRPr="00B3409F">
        <w:rPr>
          <w:rFonts w:ascii="Arial" w:hAnsi="Arial" w:cs="Arial"/>
          <w:sz w:val="22"/>
          <w:szCs w:val="22"/>
        </w:rPr>
        <w:t xml:space="preserve">infants were followed </w:t>
      </w:r>
      <w:r w:rsidR="0022365C" w:rsidRPr="00B3409F">
        <w:rPr>
          <w:rFonts w:ascii="Arial" w:hAnsi="Arial" w:cs="Arial"/>
          <w:sz w:val="22"/>
          <w:szCs w:val="22"/>
        </w:rPr>
        <w:t xml:space="preserve">to </w:t>
      </w:r>
      <w:r w:rsidR="0022365C" w:rsidRPr="00B3409F">
        <w:rPr>
          <w:rFonts w:ascii="Arial" w:hAnsi="Arial" w:cs="Arial"/>
          <w:sz w:val="22"/>
          <w:szCs w:val="22"/>
        </w:rPr>
        <w:lastRenderedPageBreak/>
        <w:t>outcome</w:t>
      </w:r>
      <w:r w:rsidR="0024344C" w:rsidRPr="00B3409F">
        <w:rPr>
          <w:rFonts w:ascii="Arial" w:hAnsi="Arial" w:cs="Arial"/>
          <w:sz w:val="22"/>
          <w:szCs w:val="22"/>
        </w:rPr>
        <w:t xml:space="preserve"> at 24 months.</w:t>
      </w:r>
      <w:r w:rsidRPr="00B3409F">
        <w:rPr>
          <w:rFonts w:ascii="Arial" w:hAnsi="Arial" w:cs="Arial"/>
          <w:sz w:val="22"/>
          <w:szCs w:val="22"/>
        </w:rPr>
        <w:t xml:space="preserve"> </w:t>
      </w:r>
      <w:r w:rsidR="0024344C" w:rsidRPr="00B3409F">
        <w:rPr>
          <w:rFonts w:ascii="Arial" w:hAnsi="Arial" w:cs="Arial"/>
          <w:sz w:val="22"/>
          <w:szCs w:val="22"/>
        </w:rPr>
        <w:t xml:space="preserve">Participants were removed </w:t>
      </w:r>
      <w:r w:rsidR="0009253E" w:rsidRPr="00B3409F">
        <w:rPr>
          <w:rFonts w:ascii="Arial" w:hAnsi="Arial" w:cs="Arial"/>
          <w:sz w:val="22"/>
          <w:szCs w:val="22"/>
        </w:rPr>
        <w:t>owing</w:t>
      </w:r>
      <w:r w:rsidR="0024344C" w:rsidRPr="00B3409F">
        <w:rPr>
          <w:rFonts w:ascii="Arial" w:hAnsi="Arial" w:cs="Arial"/>
          <w:sz w:val="22"/>
          <w:szCs w:val="22"/>
        </w:rPr>
        <w:t xml:space="preserve"> to missing phenotypic data for the proband (n = 14), </w:t>
      </w:r>
      <w:r w:rsidR="00781FE0" w:rsidRPr="00B3409F">
        <w:rPr>
          <w:rFonts w:ascii="Arial" w:hAnsi="Arial" w:cs="Arial"/>
          <w:sz w:val="22"/>
          <w:szCs w:val="22"/>
        </w:rPr>
        <w:t>the identification of a genetic syndrome</w:t>
      </w:r>
      <w:r w:rsidR="004E2DCC" w:rsidRPr="00B3409F">
        <w:rPr>
          <w:rFonts w:ascii="Arial" w:hAnsi="Arial" w:cs="Arial"/>
          <w:sz w:val="22"/>
          <w:szCs w:val="22"/>
        </w:rPr>
        <w:t xml:space="preserve"> or medical exclusion</w:t>
      </w:r>
      <w:r w:rsidR="00781FE0" w:rsidRPr="00B3409F">
        <w:rPr>
          <w:rFonts w:ascii="Arial" w:hAnsi="Arial" w:cs="Arial"/>
          <w:sz w:val="22"/>
          <w:szCs w:val="22"/>
        </w:rPr>
        <w:t xml:space="preserve"> in the proband (n = </w:t>
      </w:r>
      <w:r w:rsidR="004E2DCC" w:rsidRPr="00B3409F">
        <w:rPr>
          <w:rFonts w:ascii="Arial" w:hAnsi="Arial" w:cs="Arial"/>
          <w:sz w:val="22"/>
          <w:szCs w:val="22"/>
        </w:rPr>
        <w:t>4</w:t>
      </w:r>
      <w:r w:rsidR="00781FE0" w:rsidRPr="00B3409F">
        <w:rPr>
          <w:rFonts w:ascii="Arial" w:hAnsi="Arial" w:cs="Arial"/>
          <w:sz w:val="22"/>
          <w:szCs w:val="22"/>
        </w:rPr>
        <w:t xml:space="preserve">), </w:t>
      </w:r>
      <w:r w:rsidR="0024344C" w:rsidRPr="00B3409F">
        <w:rPr>
          <w:rFonts w:ascii="Arial" w:hAnsi="Arial" w:cs="Arial"/>
          <w:sz w:val="22"/>
          <w:szCs w:val="22"/>
        </w:rPr>
        <w:t xml:space="preserve">and to avoid familial bias in the dataset (n = 12) due to the enrollment of more than one younger sibling </w:t>
      </w:r>
      <w:r w:rsidR="00353F94" w:rsidRPr="00B3409F">
        <w:rPr>
          <w:rFonts w:ascii="Arial" w:hAnsi="Arial" w:cs="Arial"/>
          <w:sz w:val="22"/>
          <w:szCs w:val="22"/>
        </w:rPr>
        <w:t>from the same family</w:t>
      </w:r>
      <w:r w:rsidR="00C218CD" w:rsidRPr="00B3409F">
        <w:rPr>
          <w:rFonts w:ascii="Arial" w:hAnsi="Arial" w:cs="Arial"/>
          <w:sz w:val="22"/>
          <w:szCs w:val="22"/>
        </w:rPr>
        <w:t>.</w:t>
      </w:r>
      <w:r w:rsidR="0024344C" w:rsidRPr="00B3409F">
        <w:rPr>
          <w:rFonts w:ascii="Arial" w:hAnsi="Arial" w:cs="Arial"/>
          <w:sz w:val="22"/>
          <w:szCs w:val="22"/>
        </w:rPr>
        <w:t xml:space="preserve"> </w:t>
      </w:r>
      <w:r w:rsidR="00C218CD" w:rsidRPr="00B3409F">
        <w:rPr>
          <w:rFonts w:ascii="Arial" w:hAnsi="Arial" w:cs="Arial"/>
          <w:sz w:val="22"/>
          <w:szCs w:val="22"/>
        </w:rPr>
        <w:t>O</w:t>
      </w:r>
      <w:r w:rsidR="0024344C" w:rsidRPr="00B3409F">
        <w:rPr>
          <w:rFonts w:ascii="Arial" w:hAnsi="Arial" w:cs="Arial"/>
          <w:sz w:val="22"/>
          <w:szCs w:val="22"/>
        </w:rPr>
        <w:t xml:space="preserve">nly one HR sibling </w:t>
      </w:r>
      <w:r w:rsidR="005E52C5" w:rsidRPr="00B3409F">
        <w:rPr>
          <w:rFonts w:ascii="Arial" w:hAnsi="Arial" w:cs="Arial"/>
          <w:sz w:val="22"/>
          <w:szCs w:val="22"/>
        </w:rPr>
        <w:t xml:space="preserve">per family </w:t>
      </w:r>
      <w:r w:rsidR="0024344C" w:rsidRPr="00B3409F">
        <w:rPr>
          <w:rFonts w:ascii="Arial" w:hAnsi="Arial" w:cs="Arial"/>
          <w:sz w:val="22"/>
          <w:szCs w:val="22"/>
        </w:rPr>
        <w:t xml:space="preserve">was included in analyses, selected for having the </w:t>
      </w:r>
      <w:r w:rsidR="005E52C5" w:rsidRPr="00B3409F">
        <w:rPr>
          <w:rFonts w:ascii="Arial" w:hAnsi="Arial" w:cs="Arial"/>
          <w:sz w:val="22"/>
          <w:szCs w:val="22"/>
        </w:rPr>
        <w:t>most available</w:t>
      </w:r>
      <w:r w:rsidR="0024344C" w:rsidRPr="00B3409F">
        <w:rPr>
          <w:rFonts w:ascii="Arial" w:hAnsi="Arial" w:cs="Arial"/>
          <w:sz w:val="22"/>
          <w:szCs w:val="22"/>
        </w:rPr>
        <w:t xml:space="preserve"> data</w:t>
      </w:r>
      <w:r w:rsidR="001103DD" w:rsidRPr="00B3409F">
        <w:rPr>
          <w:rFonts w:ascii="Arial" w:hAnsi="Arial" w:cs="Arial"/>
          <w:sz w:val="22"/>
          <w:szCs w:val="22"/>
        </w:rPr>
        <w:t>,</w:t>
      </w:r>
      <w:r w:rsidR="0033348F" w:rsidRPr="00B3409F">
        <w:rPr>
          <w:rFonts w:ascii="Arial" w:hAnsi="Arial" w:cs="Arial"/>
          <w:sz w:val="22"/>
          <w:szCs w:val="22"/>
        </w:rPr>
        <w:t xml:space="preserve"> and blind to diagnostic outcome</w:t>
      </w:r>
      <w:r w:rsidR="0024344C" w:rsidRPr="00B3409F">
        <w:rPr>
          <w:rFonts w:ascii="Arial" w:hAnsi="Arial" w:cs="Arial"/>
          <w:sz w:val="22"/>
          <w:szCs w:val="22"/>
        </w:rPr>
        <w:t xml:space="preserve">. </w:t>
      </w:r>
      <w:r w:rsidRPr="00B3409F">
        <w:rPr>
          <w:rFonts w:ascii="Arial" w:hAnsi="Arial" w:cs="Arial"/>
          <w:sz w:val="22"/>
          <w:szCs w:val="22"/>
        </w:rPr>
        <w:t xml:space="preserve">Parents provided written informed consent prior to participating in this study, and procedures were approved by the Institutional Review Boards at each clinical data collection site: University of North Carolina at Chapel Hill, University of Washington in Seattle, Children’s Hospital of Philadelphia, and Washington University in St. Louis. </w:t>
      </w:r>
      <w:r w:rsidR="00870BCA" w:rsidRPr="00B3409F">
        <w:rPr>
          <w:rFonts w:ascii="Arial" w:hAnsi="Arial" w:cs="Arial"/>
          <w:sz w:val="22"/>
          <w:szCs w:val="22"/>
        </w:rPr>
        <w:t xml:space="preserve">Further information on </w:t>
      </w:r>
      <w:r w:rsidR="006878B4" w:rsidRPr="00B3409F">
        <w:rPr>
          <w:rFonts w:ascii="Arial" w:hAnsi="Arial" w:cs="Arial"/>
          <w:sz w:val="22"/>
          <w:szCs w:val="22"/>
        </w:rPr>
        <w:t>ascertainment</w:t>
      </w:r>
      <w:r w:rsidR="00870BCA" w:rsidRPr="00B3409F">
        <w:rPr>
          <w:rFonts w:ascii="Arial" w:hAnsi="Arial" w:cs="Arial"/>
          <w:sz w:val="22"/>
          <w:szCs w:val="22"/>
        </w:rPr>
        <w:t xml:space="preserve"> and inclusion criteria are reported in the </w:t>
      </w:r>
      <w:r w:rsidR="00654854">
        <w:rPr>
          <w:rFonts w:ascii="Arial" w:hAnsi="Arial" w:cs="Arial"/>
          <w:sz w:val="22"/>
          <w:szCs w:val="22"/>
        </w:rPr>
        <w:t>online supplemental material</w:t>
      </w:r>
      <w:r w:rsidR="00870BCA" w:rsidRPr="00B3409F">
        <w:rPr>
          <w:rFonts w:ascii="Arial" w:hAnsi="Arial" w:cs="Arial"/>
          <w:sz w:val="22"/>
          <w:szCs w:val="22"/>
        </w:rPr>
        <w:t xml:space="preserve">. </w:t>
      </w:r>
    </w:p>
    <w:p w14:paraId="23BDACFE" w14:textId="77777777" w:rsidR="001246BA" w:rsidRPr="00B3409F" w:rsidRDefault="001246BA" w:rsidP="00B3409F">
      <w:pPr>
        <w:spacing w:line="480" w:lineRule="auto"/>
        <w:rPr>
          <w:rFonts w:ascii="Arial" w:hAnsi="Arial" w:cs="Arial"/>
          <w:b/>
          <w:bCs/>
          <w:sz w:val="22"/>
          <w:szCs w:val="22"/>
        </w:rPr>
      </w:pPr>
    </w:p>
    <w:p w14:paraId="6D949B5F" w14:textId="25AD2EB7" w:rsidR="00443D11" w:rsidRPr="00B3409F" w:rsidRDefault="00443D11" w:rsidP="00B3409F">
      <w:pPr>
        <w:spacing w:line="480" w:lineRule="auto"/>
        <w:rPr>
          <w:rFonts w:ascii="Arial" w:hAnsi="Arial" w:cs="Arial"/>
          <w:b/>
          <w:bCs/>
          <w:sz w:val="22"/>
          <w:szCs w:val="22"/>
        </w:rPr>
      </w:pPr>
      <w:r w:rsidRPr="00B3409F">
        <w:rPr>
          <w:rFonts w:ascii="Arial" w:hAnsi="Arial" w:cs="Arial"/>
          <w:b/>
          <w:bCs/>
          <w:sz w:val="22"/>
          <w:szCs w:val="22"/>
        </w:rPr>
        <w:t>Imaging Procedures</w:t>
      </w:r>
    </w:p>
    <w:p w14:paraId="7FE5F8CB" w14:textId="3697ABE3" w:rsidR="005E52C5" w:rsidRPr="00B3409F" w:rsidRDefault="00B167C5" w:rsidP="00B3409F">
      <w:pPr>
        <w:spacing w:line="480" w:lineRule="auto"/>
        <w:rPr>
          <w:rFonts w:ascii="Arial" w:hAnsi="Arial" w:cs="Arial"/>
          <w:sz w:val="22"/>
          <w:szCs w:val="22"/>
        </w:rPr>
      </w:pPr>
      <w:r w:rsidRPr="00B3409F">
        <w:rPr>
          <w:rFonts w:ascii="Arial" w:hAnsi="Arial" w:cs="Arial"/>
          <w:sz w:val="22"/>
          <w:szCs w:val="22"/>
        </w:rPr>
        <w:t>Magnetic resonance imaging (MRI)</w:t>
      </w:r>
      <w:r w:rsidR="005E52C5" w:rsidRPr="00B3409F">
        <w:rPr>
          <w:rFonts w:ascii="Arial" w:hAnsi="Arial" w:cs="Arial"/>
          <w:sz w:val="22"/>
          <w:szCs w:val="22"/>
        </w:rPr>
        <w:t xml:space="preserve"> data were acquired during natural sleep at 6, 12, and 24 months</w:t>
      </w:r>
      <w:r w:rsidR="00654854">
        <w:rPr>
          <w:rFonts w:ascii="Arial" w:hAnsi="Arial" w:cs="Arial"/>
          <w:sz w:val="22"/>
          <w:szCs w:val="22"/>
        </w:rPr>
        <w:t xml:space="preserve">; MRI sample size by age are shown </w:t>
      </w:r>
      <w:r w:rsidR="00654854" w:rsidRPr="00654854">
        <w:rPr>
          <w:rFonts w:ascii="Arial" w:hAnsi="Arial" w:cs="Arial"/>
          <w:sz w:val="22"/>
          <w:szCs w:val="22"/>
        </w:rPr>
        <w:t xml:space="preserve">in </w:t>
      </w:r>
      <w:r w:rsidRPr="00654854">
        <w:rPr>
          <w:rFonts w:ascii="Arial" w:hAnsi="Arial" w:cs="Arial"/>
          <w:sz w:val="22"/>
          <w:szCs w:val="22"/>
        </w:rPr>
        <w:t>Table</w:t>
      </w:r>
      <w:r w:rsidR="00654854" w:rsidRPr="00654854">
        <w:rPr>
          <w:rFonts w:ascii="Arial" w:hAnsi="Arial" w:cs="Arial"/>
          <w:sz w:val="22"/>
          <w:szCs w:val="22"/>
        </w:rPr>
        <w:t>S</w:t>
      </w:r>
      <w:r w:rsidR="00F165D2" w:rsidRPr="00654854">
        <w:rPr>
          <w:rFonts w:ascii="Arial" w:hAnsi="Arial" w:cs="Arial"/>
          <w:sz w:val="22"/>
          <w:szCs w:val="22"/>
        </w:rPr>
        <w:t>1</w:t>
      </w:r>
      <w:r w:rsidRPr="00654854">
        <w:rPr>
          <w:rFonts w:ascii="Arial" w:hAnsi="Arial" w:cs="Arial"/>
          <w:sz w:val="22"/>
          <w:szCs w:val="22"/>
        </w:rPr>
        <w:t xml:space="preserve"> </w:t>
      </w:r>
      <w:r w:rsidR="00654854" w:rsidRPr="00654854">
        <w:rPr>
          <w:rFonts w:ascii="Arial" w:hAnsi="Arial" w:cs="Arial"/>
          <w:sz w:val="22"/>
          <w:szCs w:val="22"/>
        </w:rPr>
        <w:t>in the online supplement</w:t>
      </w:r>
      <w:r w:rsidR="005E52C5" w:rsidRPr="00B3409F">
        <w:rPr>
          <w:rFonts w:ascii="Arial" w:hAnsi="Arial" w:cs="Arial"/>
          <w:sz w:val="22"/>
          <w:szCs w:val="22"/>
        </w:rPr>
        <w:t>. T1- and T2-weighted scans (1 mm</w:t>
      </w:r>
      <w:r w:rsidR="005E52C5" w:rsidRPr="00B3409F">
        <w:rPr>
          <w:rFonts w:ascii="Arial" w:hAnsi="Arial" w:cs="Arial"/>
          <w:sz w:val="22"/>
          <w:szCs w:val="22"/>
          <w:vertAlign w:val="superscript"/>
        </w:rPr>
        <w:t>3</w:t>
      </w:r>
      <w:r w:rsidR="005E52C5" w:rsidRPr="00B3409F">
        <w:rPr>
          <w:rFonts w:ascii="Arial" w:hAnsi="Arial" w:cs="Arial"/>
          <w:sz w:val="22"/>
          <w:szCs w:val="22"/>
        </w:rPr>
        <w:t xml:space="preserve"> isotropic resolution) [</w:t>
      </w:r>
      <w:r w:rsidR="00D2230C" w:rsidRPr="00B3409F">
        <w:rPr>
          <w:rFonts w:ascii="Arial" w:hAnsi="Arial" w:cs="Arial"/>
          <w:sz w:val="22"/>
          <w:szCs w:val="22"/>
        </w:rPr>
        <w:t xml:space="preserve">Hazlett 2012, </w:t>
      </w:r>
      <w:r w:rsidR="005E52C5" w:rsidRPr="00B3409F">
        <w:rPr>
          <w:rFonts w:ascii="Arial" w:hAnsi="Arial" w:cs="Arial"/>
          <w:sz w:val="22"/>
          <w:szCs w:val="22"/>
        </w:rPr>
        <w:t>Shen 2017</w:t>
      </w:r>
      <w:r w:rsidR="00D2230C" w:rsidRPr="00B3409F">
        <w:rPr>
          <w:rFonts w:ascii="Arial" w:hAnsi="Arial" w:cs="Arial"/>
          <w:sz w:val="22"/>
          <w:szCs w:val="22"/>
        </w:rPr>
        <w:t>, Hazlett 2017</w:t>
      </w:r>
      <w:r w:rsidR="005E52C5" w:rsidRPr="00B3409F">
        <w:rPr>
          <w:rFonts w:ascii="Arial" w:hAnsi="Arial" w:cs="Arial"/>
          <w:sz w:val="22"/>
          <w:szCs w:val="22"/>
        </w:rPr>
        <w:t xml:space="preserve">] </w:t>
      </w:r>
      <w:r w:rsidR="00D2230C" w:rsidRPr="00B3409F">
        <w:rPr>
          <w:rFonts w:ascii="Arial" w:hAnsi="Arial" w:cs="Arial"/>
          <w:sz w:val="22"/>
          <w:szCs w:val="22"/>
        </w:rPr>
        <w:t xml:space="preserve">and </w:t>
      </w:r>
      <w:r w:rsidR="00B92A65" w:rsidRPr="00B3409F">
        <w:rPr>
          <w:rFonts w:ascii="Arial" w:hAnsi="Arial" w:cs="Arial"/>
          <w:sz w:val="22"/>
          <w:szCs w:val="22"/>
        </w:rPr>
        <w:t xml:space="preserve">25-direction </w:t>
      </w:r>
      <w:r w:rsidR="005E52C5" w:rsidRPr="00B3409F">
        <w:rPr>
          <w:rFonts w:ascii="Arial" w:hAnsi="Arial" w:cs="Arial"/>
          <w:sz w:val="22"/>
          <w:szCs w:val="22"/>
        </w:rPr>
        <w:t>diffusion weighted images (DWIs)</w:t>
      </w:r>
      <w:r w:rsidR="002418D8" w:rsidRPr="00B3409F">
        <w:rPr>
          <w:rFonts w:ascii="Arial" w:hAnsi="Arial" w:cs="Arial"/>
          <w:sz w:val="22"/>
          <w:szCs w:val="22"/>
        </w:rPr>
        <w:t xml:space="preserve"> [Swanson 2015, Wolff 2017]</w:t>
      </w:r>
      <w:r w:rsidR="00D2230C" w:rsidRPr="00B3409F">
        <w:rPr>
          <w:rFonts w:ascii="Arial" w:hAnsi="Arial" w:cs="Arial"/>
          <w:sz w:val="22"/>
          <w:szCs w:val="22"/>
        </w:rPr>
        <w:t xml:space="preserve"> were collected as part of the scanning protocols. Descriptions of the MRI acquisition, neuroradiological review, quality control, and cross-site reliability are detailed in previous publication</w:t>
      </w:r>
      <w:r w:rsidR="00276B57" w:rsidRPr="00B3409F">
        <w:rPr>
          <w:rFonts w:ascii="Arial" w:hAnsi="Arial" w:cs="Arial"/>
          <w:sz w:val="22"/>
          <w:szCs w:val="22"/>
        </w:rPr>
        <w:t>s</w:t>
      </w:r>
      <w:r w:rsidR="00D2230C" w:rsidRPr="00B3409F">
        <w:rPr>
          <w:rFonts w:ascii="Arial" w:hAnsi="Arial" w:cs="Arial"/>
          <w:sz w:val="22"/>
          <w:szCs w:val="22"/>
        </w:rPr>
        <w:t xml:space="preserve"> on this sample [Hazlett 2012</w:t>
      </w:r>
      <w:r w:rsidR="00276B57" w:rsidRPr="00B3409F">
        <w:rPr>
          <w:rFonts w:ascii="Arial" w:hAnsi="Arial" w:cs="Arial"/>
          <w:sz w:val="22"/>
          <w:szCs w:val="22"/>
        </w:rPr>
        <w:t>, Swanson 2015</w:t>
      </w:r>
      <w:r w:rsidR="0041707A" w:rsidRPr="00B3409F">
        <w:rPr>
          <w:rFonts w:ascii="Arial" w:hAnsi="Arial" w:cs="Arial"/>
          <w:sz w:val="22"/>
          <w:szCs w:val="22"/>
        </w:rPr>
        <w:t>, Hazlett 2017</w:t>
      </w:r>
      <w:r w:rsidR="00D2230C" w:rsidRPr="00B3409F">
        <w:rPr>
          <w:rFonts w:ascii="Arial" w:hAnsi="Arial" w:cs="Arial"/>
          <w:sz w:val="22"/>
          <w:szCs w:val="22"/>
        </w:rPr>
        <w:t xml:space="preserve">] and in the </w:t>
      </w:r>
      <w:r w:rsidR="00654854">
        <w:rPr>
          <w:rFonts w:ascii="Arial" w:hAnsi="Arial" w:cs="Arial"/>
          <w:sz w:val="22"/>
          <w:szCs w:val="22"/>
        </w:rPr>
        <w:t>online supplement</w:t>
      </w:r>
      <w:r w:rsidR="00D2230C" w:rsidRPr="00B3409F">
        <w:rPr>
          <w:rFonts w:ascii="Arial" w:hAnsi="Arial" w:cs="Arial"/>
          <w:sz w:val="22"/>
          <w:szCs w:val="22"/>
        </w:rPr>
        <w:t xml:space="preserve">. </w:t>
      </w:r>
    </w:p>
    <w:p w14:paraId="390BE78B" w14:textId="18BE83AF" w:rsidR="00443D11" w:rsidRPr="00B3409F" w:rsidRDefault="00443D11" w:rsidP="00B3409F">
      <w:pPr>
        <w:spacing w:line="480" w:lineRule="auto"/>
        <w:rPr>
          <w:rFonts w:ascii="Arial" w:hAnsi="Arial" w:cs="Arial"/>
          <w:sz w:val="22"/>
          <w:szCs w:val="22"/>
        </w:rPr>
      </w:pPr>
    </w:p>
    <w:p w14:paraId="6BDF47FF" w14:textId="38B825AB" w:rsidR="00D425E5" w:rsidRPr="00B3409F" w:rsidRDefault="00443D11" w:rsidP="00B3409F">
      <w:pPr>
        <w:spacing w:line="480" w:lineRule="auto"/>
        <w:rPr>
          <w:rFonts w:ascii="Arial" w:hAnsi="Arial" w:cs="Arial"/>
          <w:b/>
          <w:bCs/>
          <w:sz w:val="22"/>
          <w:szCs w:val="22"/>
        </w:rPr>
      </w:pPr>
      <w:r w:rsidRPr="00B3409F">
        <w:rPr>
          <w:rFonts w:ascii="Arial" w:hAnsi="Arial" w:cs="Arial"/>
          <w:b/>
          <w:bCs/>
          <w:sz w:val="22"/>
          <w:szCs w:val="22"/>
        </w:rPr>
        <w:t>Image Analysis</w:t>
      </w:r>
    </w:p>
    <w:p w14:paraId="6F2C5D5A" w14:textId="27D20B63" w:rsidR="00F66BAD" w:rsidRPr="00B3409F" w:rsidRDefault="004038D3" w:rsidP="00B3409F">
      <w:pPr>
        <w:spacing w:line="480" w:lineRule="auto"/>
        <w:rPr>
          <w:rFonts w:ascii="Arial" w:hAnsi="Arial" w:cs="Arial"/>
          <w:sz w:val="22"/>
          <w:szCs w:val="22"/>
        </w:rPr>
      </w:pPr>
      <w:r w:rsidRPr="00B3409F">
        <w:rPr>
          <w:rFonts w:ascii="Arial" w:hAnsi="Arial" w:cs="Arial"/>
          <w:sz w:val="22"/>
          <w:szCs w:val="22"/>
        </w:rPr>
        <w:t xml:space="preserve">Brain volumes were obtained using </w:t>
      </w:r>
      <w:r w:rsidR="0017616A" w:rsidRPr="00B3409F">
        <w:rPr>
          <w:rFonts w:ascii="Arial" w:hAnsi="Arial" w:cs="Arial"/>
          <w:sz w:val="22"/>
          <w:szCs w:val="22"/>
        </w:rPr>
        <w:t xml:space="preserve">a pediatric-specific, atlas-based </w:t>
      </w:r>
      <w:r w:rsidRPr="00B3409F">
        <w:rPr>
          <w:rFonts w:ascii="Arial" w:hAnsi="Arial" w:cs="Arial"/>
          <w:sz w:val="22"/>
          <w:szCs w:val="22"/>
        </w:rPr>
        <w:t>multi-modal (T1- and T2-weighted)</w:t>
      </w:r>
      <w:r w:rsidR="0017616A" w:rsidRPr="00B3409F">
        <w:rPr>
          <w:rFonts w:ascii="Arial" w:hAnsi="Arial" w:cs="Arial"/>
          <w:sz w:val="22"/>
          <w:szCs w:val="22"/>
        </w:rPr>
        <w:t xml:space="preserve"> pipeline </w:t>
      </w:r>
      <w:r w:rsidR="009040B7" w:rsidRPr="00B3409F">
        <w:rPr>
          <w:rFonts w:ascii="Arial" w:hAnsi="Arial" w:cs="Arial"/>
          <w:sz w:val="22"/>
          <w:szCs w:val="22"/>
        </w:rPr>
        <w:t>for</w:t>
      </w:r>
      <w:r w:rsidR="0017616A" w:rsidRPr="00B3409F">
        <w:rPr>
          <w:rFonts w:ascii="Arial" w:hAnsi="Arial" w:cs="Arial"/>
          <w:sz w:val="22"/>
          <w:szCs w:val="22"/>
        </w:rPr>
        <w:t xml:space="preserve"> </w:t>
      </w:r>
      <w:r w:rsidRPr="00B3409F">
        <w:rPr>
          <w:rFonts w:ascii="Arial" w:hAnsi="Arial" w:cs="Arial"/>
          <w:sz w:val="22"/>
          <w:szCs w:val="22"/>
        </w:rPr>
        <w:t xml:space="preserve">probabilistic tissue classification [Hazlett 2017, Wang 2014 (Hazlett ref40)]. </w:t>
      </w:r>
      <w:r w:rsidR="005B1EB5" w:rsidRPr="00B3409F">
        <w:rPr>
          <w:rFonts w:ascii="Arial" w:hAnsi="Arial" w:cs="Arial"/>
          <w:sz w:val="22"/>
          <w:szCs w:val="22"/>
        </w:rPr>
        <w:t>T</w:t>
      </w:r>
      <w:r w:rsidRPr="00B3409F">
        <w:rPr>
          <w:rFonts w:ascii="Arial" w:hAnsi="Arial" w:cs="Arial"/>
          <w:sz w:val="22"/>
          <w:szCs w:val="22"/>
        </w:rPr>
        <w:t>otal cerebral volume (TCV</w:t>
      </w:r>
      <w:r w:rsidR="00A819C8" w:rsidRPr="00B3409F">
        <w:rPr>
          <w:rFonts w:ascii="Arial" w:hAnsi="Arial" w:cs="Arial"/>
          <w:sz w:val="22"/>
          <w:szCs w:val="22"/>
        </w:rPr>
        <w:t>; reported in mm</w:t>
      </w:r>
      <w:r w:rsidR="00A819C8" w:rsidRPr="00B3409F">
        <w:rPr>
          <w:rFonts w:ascii="Arial" w:hAnsi="Arial" w:cs="Arial"/>
          <w:sz w:val="22"/>
          <w:szCs w:val="22"/>
          <w:vertAlign w:val="superscript"/>
        </w:rPr>
        <w:t>3</w:t>
      </w:r>
      <w:r w:rsidRPr="00B3409F">
        <w:rPr>
          <w:rFonts w:ascii="Arial" w:hAnsi="Arial" w:cs="Arial"/>
          <w:sz w:val="22"/>
          <w:szCs w:val="22"/>
        </w:rPr>
        <w:t xml:space="preserve">) </w:t>
      </w:r>
      <w:r w:rsidR="005B1EB5" w:rsidRPr="00B3409F">
        <w:rPr>
          <w:rFonts w:ascii="Arial" w:hAnsi="Arial" w:cs="Arial"/>
          <w:sz w:val="22"/>
          <w:szCs w:val="22"/>
        </w:rPr>
        <w:t xml:space="preserve">is </w:t>
      </w:r>
      <w:r w:rsidRPr="00B3409F">
        <w:rPr>
          <w:rFonts w:ascii="Arial" w:hAnsi="Arial" w:cs="Arial"/>
          <w:sz w:val="22"/>
          <w:szCs w:val="22"/>
        </w:rPr>
        <w:t xml:space="preserve">defined as the summation of gray and white </w:t>
      </w:r>
      <w:r w:rsidRPr="00150878">
        <w:rPr>
          <w:rFonts w:ascii="Arial" w:hAnsi="Arial" w:cs="Arial"/>
          <w:sz w:val="22"/>
          <w:szCs w:val="22"/>
        </w:rPr>
        <w:t>matter volumes of the cerebrum</w:t>
      </w:r>
      <w:r w:rsidR="0009253E" w:rsidRPr="00150878">
        <w:rPr>
          <w:rFonts w:ascii="Arial" w:hAnsi="Arial" w:cs="Arial"/>
          <w:sz w:val="22"/>
          <w:szCs w:val="22"/>
        </w:rPr>
        <w:t xml:space="preserve">, including </w:t>
      </w:r>
      <w:r w:rsidRPr="00150878">
        <w:rPr>
          <w:rFonts w:ascii="Arial" w:hAnsi="Arial" w:cs="Arial"/>
          <w:sz w:val="22"/>
          <w:szCs w:val="22"/>
        </w:rPr>
        <w:t>a portion of the midbrain/brainstem</w:t>
      </w:r>
      <w:r w:rsidR="002149F7" w:rsidRPr="00150878">
        <w:rPr>
          <w:rFonts w:ascii="Arial" w:hAnsi="Arial" w:cs="Arial"/>
          <w:sz w:val="22"/>
          <w:szCs w:val="22"/>
        </w:rPr>
        <w:t xml:space="preserve"> (</w:t>
      </w:r>
      <w:r w:rsidR="00150878" w:rsidRPr="00150878">
        <w:rPr>
          <w:rFonts w:ascii="Arial" w:hAnsi="Arial" w:cs="Arial"/>
          <w:sz w:val="22"/>
          <w:szCs w:val="22"/>
        </w:rPr>
        <w:t>see Figure S1 in the online supplement</w:t>
      </w:r>
      <w:r w:rsidR="00F0049E" w:rsidRPr="00150878">
        <w:rPr>
          <w:rFonts w:ascii="Arial" w:hAnsi="Arial" w:cs="Arial"/>
          <w:sz w:val="22"/>
          <w:szCs w:val="22"/>
        </w:rPr>
        <w:t>)</w:t>
      </w:r>
      <w:r w:rsidRPr="00150878">
        <w:rPr>
          <w:rFonts w:ascii="Arial" w:hAnsi="Arial" w:cs="Arial"/>
          <w:sz w:val="22"/>
          <w:szCs w:val="22"/>
        </w:rPr>
        <w:t xml:space="preserve">. </w:t>
      </w:r>
      <w:r w:rsidR="009040B7" w:rsidRPr="00150878">
        <w:rPr>
          <w:rFonts w:ascii="Arial" w:hAnsi="Arial" w:cs="Arial"/>
          <w:sz w:val="22"/>
          <w:szCs w:val="22"/>
        </w:rPr>
        <w:t xml:space="preserve">Cortical </w:t>
      </w:r>
      <w:r w:rsidR="009040B7" w:rsidRPr="00B3409F">
        <w:rPr>
          <w:rFonts w:ascii="Arial" w:hAnsi="Arial" w:cs="Arial"/>
          <w:sz w:val="22"/>
          <w:szCs w:val="22"/>
        </w:rPr>
        <w:t>surface</w:t>
      </w:r>
      <w:r w:rsidR="000F38B3" w:rsidRPr="00B3409F">
        <w:rPr>
          <w:rFonts w:ascii="Arial" w:hAnsi="Arial" w:cs="Arial"/>
          <w:sz w:val="22"/>
          <w:szCs w:val="22"/>
        </w:rPr>
        <w:t>s</w:t>
      </w:r>
      <w:r w:rsidR="009040B7" w:rsidRPr="00B3409F">
        <w:rPr>
          <w:rFonts w:ascii="Arial" w:hAnsi="Arial" w:cs="Arial"/>
          <w:sz w:val="22"/>
          <w:szCs w:val="22"/>
        </w:rPr>
        <w:t xml:space="preserve"> </w:t>
      </w:r>
      <w:r w:rsidR="000F38B3" w:rsidRPr="00B3409F">
        <w:rPr>
          <w:rFonts w:ascii="Arial" w:hAnsi="Arial" w:cs="Arial"/>
          <w:sz w:val="22"/>
          <w:szCs w:val="22"/>
        </w:rPr>
        <w:t xml:space="preserve">were </w:t>
      </w:r>
      <w:r w:rsidR="0009253E" w:rsidRPr="00B3409F">
        <w:rPr>
          <w:rFonts w:ascii="Arial" w:hAnsi="Arial" w:cs="Arial"/>
          <w:sz w:val="22"/>
          <w:szCs w:val="22"/>
        </w:rPr>
        <w:t>re</w:t>
      </w:r>
      <w:r w:rsidR="000F38B3" w:rsidRPr="00B3409F">
        <w:rPr>
          <w:rFonts w:ascii="Arial" w:hAnsi="Arial" w:cs="Arial"/>
          <w:sz w:val="22"/>
          <w:szCs w:val="22"/>
        </w:rPr>
        <w:t>constructed</w:t>
      </w:r>
      <w:r w:rsidR="002B5197" w:rsidRPr="00B3409F">
        <w:rPr>
          <w:rFonts w:ascii="Arial" w:hAnsi="Arial" w:cs="Arial"/>
          <w:sz w:val="22"/>
          <w:szCs w:val="22"/>
        </w:rPr>
        <w:t xml:space="preserve"> using a pediatric-adapted </w:t>
      </w:r>
      <w:r w:rsidR="002B5197" w:rsidRPr="00B3409F">
        <w:rPr>
          <w:rFonts w:ascii="Arial" w:hAnsi="Arial" w:cs="Arial"/>
          <w:sz w:val="22"/>
          <w:szCs w:val="22"/>
        </w:rPr>
        <w:lastRenderedPageBreak/>
        <w:t>pipeline</w:t>
      </w:r>
      <w:r w:rsidR="00110374" w:rsidRPr="00B3409F">
        <w:rPr>
          <w:rFonts w:ascii="Arial" w:hAnsi="Arial" w:cs="Arial"/>
          <w:sz w:val="22"/>
          <w:szCs w:val="22"/>
        </w:rPr>
        <w:t xml:space="preserve"> combining both independent and within-subject longitudinal co-registrations </w:t>
      </w:r>
      <w:r w:rsidR="006E07DC" w:rsidRPr="00B3409F">
        <w:rPr>
          <w:rFonts w:ascii="Arial" w:hAnsi="Arial" w:cs="Arial"/>
          <w:sz w:val="22"/>
          <w:szCs w:val="22"/>
        </w:rPr>
        <w:t>[Hazlett 2017 &amp; refs 41,42]. Total surface area (TSA</w:t>
      </w:r>
      <w:r w:rsidR="005B1EB5" w:rsidRPr="00B3409F">
        <w:rPr>
          <w:rFonts w:ascii="Arial" w:hAnsi="Arial" w:cs="Arial"/>
          <w:sz w:val="22"/>
          <w:szCs w:val="22"/>
        </w:rPr>
        <w:t>; reported in mm</w:t>
      </w:r>
      <w:r w:rsidR="005B1EB5" w:rsidRPr="00B3409F">
        <w:rPr>
          <w:rFonts w:ascii="Arial" w:hAnsi="Arial" w:cs="Arial"/>
          <w:sz w:val="22"/>
          <w:szCs w:val="22"/>
          <w:vertAlign w:val="superscript"/>
        </w:rPr>
        <w:t>2</w:t>
      </w:r>
      <w:r w:rsidR="006E07DC" w:rsidRPr="00B3409F">
        <w:rPr>
          <w:rFonts w:ascii="Arial" w:hAnsi="Arial" w:cs="Arial"/>
          <w:sz w:val="22"/>
          <w:szCs w:val="22"/>
        </w:rPr>
        <w:t>) is measured across the cerebral cortical surface, excluding the cerebellum.</w:t>
      </w:r>
      <w:r w:rsidR="005B1EB5" w:rsidRPr="00B3409F">
        <w:rPr>
          <w:rFonts w:ascii="Arial" w:hAnsi="Arial" w:cs="Arial"/>
          <w:sz w:val="22"/>
          <w:szCs w:val="22"/>
        </w:rPr>
        <w:t xml:space="preserve"> </w:t>
      </w:r>
      <w:r w:rsidR="00B61C51" w:rsidRPr="00B3409F">
        <w:rPr>
          <w:rFonts w:ascii="Arial" w:hAnsi="Arial" w:cs="Arial"/>
          <w:sz w:val="22"/>
          <w:szCs w:val="22"/>
        </w:rPr>
        <w:t>Extra-axial CSF (EA-CSF</w:t>
      </w:r>
      <w:r w:rsidR="005B1EB5" w:rsidRPr="00B3409F">
        <w:rPr>
          <w:rFonts w:ascii="Arial" w:hAnsi="Arial" w:cs="Arial"/>
          <w:sz w:val="22"/>
          <w:szCs w:val="22"/>
        </w:rPr>
        <w:t>; reported in mm</w:t>
      </w:r>
      <w:r w:rsidR="005B1EB5" w:rsidRPr="00B3409F">
        <w:rPr>
          <w:rFonts w:ascii="Arial" w:hAnsi="Arial" w:cs="Arial"/>
          <w:sz w:val="22"/>
          <w:szCs w:val="22"/>
          <w:vertAlign w:val="superscript"/>
        </w:rPr>
        <w:t>3</w:t>
      </w:r>
      <w:r w:rsidR="00B61C51" w:rsidRPr="00B3409F">
        <w:rPr>
          <w:rFonts w:ascii="Arial" w:hAnsi="Arial" w:cs="Arial"/>
          <w:sz w:val="22"/>
          <w:szCs w:val="22"/>
        </w:rPr>
        <w:t xml:space="preserve">) volumes were calculated via an automated </w:t>
      </w:r>
      <w:r w:rsidR="00304832" w:rsidRPr="00B3409F">
        <w:rPr>
          <w:rFonts w:ascii="Arial" w:hAnsi="Arial" w:cs="Arial"/>
          <w:sz w:val="22"/>
          <w:szCs w:val="22"/>
        </w:rPr>
        <w:t xml:space="preserve">multi-modal </w:t>
      </w:r>
      <w:r w:rsidR="00B61C51" w:rsidRPr="00B3409F">
        <w:rPr>
          <w:rFonts w:ascii="Arial" w:hAnsi="Arial" w:cs="Arial"/>
          <w:sz w:val="22"/>
          <w:szCs w:val="22"/>
        </w:rPr>
        <w:t>processing stream</w:t>
      </w:r>
      <w:r w:rsidR="00304832" w:rsidRPr="00B3409F">
        <w:rPr>
          <w:rFonts w:ascii="Arial" w:hAnsi="Arial" w:cs="Arial"/>
          <w:sz w:val="22"/>
          <w:szCs w:val="22"/>
        </w:rPr>
        <w:t xml:space="preserve"> [Shen 2017]. EA-CSF volumes include CSF volumes in the subarachnoid space surrounding the dorsal cortical surface, excluding CSF in the ventricles and cisterns. </w:t>
      </w:r>
    </w:p>
    <w:p w14:paraId="604B9B73" w14:textId="06F3165F" w:rsidR="005D7803" w:rsidRPr="00150878" w:rsidRDefault="00F66BAD" w:rsidP="00B3409F">
      <w:pPr>
        <w:spacing w:line="480" w:lineRule="auto"/>
        <w:ind w:firstLine="720"/>
        <w:rPr>
          <w:rFonts w:ascii="Arial" w:hAnsi="Arial" w:cs="Arial"/>
          <w:sz w:val="22"/>
          <w:szCs w:val="22"/>
        </w:rPr>
      </w:pPr>
      <w:r w:rsidRPr="00B3409F">
        <w:rPr>
          <w:rFonts w:ascii="Arial" w:hAnsi="Arial" w:cs="Arial"/>
          <w:sz w:val="22"/>
          <w:szCs w:val="22"/>
        </w:rPr>
        <w:t>Secondary measures of interest included regional s</w:t>
      </w:r>
      <w:r w:rsidR="005169E2" w:rsidRPr="00B3409F">
        <w:rPr>
          <w:rFonts w:ascii="Arial" w:hAnsi="Arial" w:cs="Arial"/>
          <w:sz w:val="22"/>
          <w:szCs w:val="22"/>
        </w:rPr>
        <w:t xml:space="preserve">urface </w:t>
      </w:r>
      <w:r w:rsidR="005B1EB5" w:rsidRPr="00B3409F">
        <w:rPr>
          <w:rFonts w:ascii="Arial" w:hAnsi="Arial" w:cs="Arial"/>
          <w:sz w:val="22"/>
          <w:szCs w:val="22"/>
        </w:rPr>
        <w:t xml:space="preserve">area </w:t>
      </w:r>
      <w:r w:rsidRPr="00B3409F">
        <w:rPr>
          <w:rFonts w:ascii="Arial" w:hAnsi="Arial" w:cs="Arial"/>
          <w:sz w:val="22"/>
          <w:szCs w:val="22"/>
        </w:rPr>
        <w:t>and tract-based white matter integrity. C</w:t>
      </w:r>
      <w:r w:rsidR="005169E2" w:rsidRPr="00B3409F">
        <w:rPr>
          <w:rFonts w:ascii="Arial" w:hAnsi="Arial" w:cs="Arial"/>
          <w:sz w:val="22"/>
          <w:szCs w:val="22"/>
        </w:rPr>
        <w:t xml:space="preserve">ortical </w:t>
      </w:r>
      <w:r w:rsidR="005B1EB5" w:rsidRPr="00B3409F">
        <w:rPr>
          <w:rFonts w:ascii="Arial" w:hAnsi="Arial" w:cs="Arial"/>
          <w:sz w:val="22"/>
          <w:szCs w:val="22"/>
        </w:rPr>
        <w:t xml:space="preserve">regions shown to exhibit </w:t>
      </w:r>
      <w:r w:rsidR="00050237" w:rsidRPr="00B3409F">
        <w:rPr>
          <w:rFonts w:ascii="Arial" w:hAnsi="Arial" w:cs="Arial"/>
          <w:sz w:val="22"/>
          <w:szCs w:val="22"/>
        </w:rPr>
        <w:t xml:space="preserve">surface area </w:t>
      </w:r>
      <w:r w:rsidR="005B1EB5" w:rsidRPr="00B3409F">
        <w:rPr>
          <w:rFonts w:ascii="Arial" w:hAnsi="Arial" w:cs="Arial"/>
          <w:sz w:val="22"/>
          <w:szCs w:val="22"/>
        </w:rPr>
        <w:t xml:space="preserve">hyper-expansion </w:t>
      </w:r>
      <w:r w:rsidR="005169E2" w:rsidRPr="00B3409F">
        <w:rPr>
          <w:rFonts w:ascii="Arial" w:hAnsi="Arial" w:cs="Arial"/>
          <w:sz w:val="22"/>
          <w:szCs w:val="22"/>
        </w:rPr>
        <w:t xml:space="preserve">in the first year of life </w:t>
      </w:r>
      <w:r w:rsidR="005B1EB5" w:rsidRPr="00B3409F">
        <w:rPr>
          <w:rFonts w:ascii="Arial" w:hAnsi="Arial" w:cs="Arial"/>
          <w:sz w:val="22"/>
          <w:szCs w:val="22"/>
        </w:rPr>
        <w:t xml:space="preserve">in infants who </w:t>
      </w:r>
      <w:r w:rsidR="005B1EB5" w:rsidRPr="00150878">
        <w:rPr>
          <w:rFonts w:ascii="Arial" w:hAnsi="Arial" w:cs="Arial"/>
          <w:sz w:val="22"/>
          <w:szCs w:val="22"/>
        </w:rPr>
        <w:t>develop ASD [Hazlett 2017]</w:t>
      </w:r>
      <w:r w:rsidR="005169E2" w:rsidRPr="00150878">
        <w:rPr>
          <w:rFonts w:ascii="Arial" w:hAnsi="Arial" w:cs="Arial"/>
          <w:sz w:val="22"/>
          <w:szCs w:val="22"/>
        </w:rPr>
        <w:t xml:space="preserve"> were </w:t>
      </w:r>
      <w:r w:rsidR="00294ADE" w:rsidRPr="00150878">
        <w:rPr>
          <w:rFonts w:ascii="Arial" w:hAnsi="Arial" w:cs="Arial"/>
          <w:sz w:val="22"/>
          <w:szCs w:val="22"/>
        </w:rPr>
        <w:t xml:space="preserve">included in secondary analyses along with a-priori control regions </w:t>
      </w:r>
      <w:r w:rsidR="005169E2" w:rsidRPr="00150878">
        <w:rPr>
          <w:rFonts w:ascii="Arial" w:hAnsi="Arial" w:cs="Arial"/>
          <w:sz w:val="22"/>
          <w:szCs w:val="22"/>
        </w:rPr>
        <w:t>(</w:t>
      </w:r>
      <w:r w:rsidR="00150878" w:rsidRPr="00150878">
        <w:rPr>
          <w:rFonts w:ascii="Arial" w:hAnsi="Arial" w:cs="Arial"/>
          <w:sz w:val="22"/>
          <w:szCs w:val="22"/>
        </w:rPr>
        <w:t>see Figure S1 in the online supplement</w:t>
      </w:r>
      <w:r w:rsidR="005169E2" w:rsidRPr="00150878">
        <w:rPr>
          <w:rFonts w:ascii="Arial" w:hAnsi="Arial" w:cs="Arial"/>
          <w:sz w:val="22"/>
          <w:szCs w:val="22"/>
        </w:rPr>
        <w:t xml:space="preserve">). </w:t>
      </w:r>
      <w:r w:rsidR="00435A9B">
        <w:rPr>
          <w:rFonts w:ascii="Arial" w:hAnsi="Arial" w:cs="Arial"/>
          <w:sz w:val="22"/>
          <w:szCs w:val="22"/>
        </w:rPr>
        <w:t>We also studied w</w:t>
      </w:r>
      <w:r w:rsidRPr="00150878">
        <w:rPr>
          <w:rFonts w:ascii="Arial" w:hAnsi="Arial" w:cs="Arial"/>
          <w:sz w:val="22"/>
          <w:szCs w:val="22"/>
        </w:rPr>
        <w:t>hite matter fractional anisotropy (FA) in the genu, body, and splenium of the corpus callosum,</w:t>
      </w:r>
      <w:r w:rsidR="00102EB3" w:rsidRPr="00150878">
        <w:rPr>
          <w:rFonts w:ascii="Arial" w:hAnsi="Arial" w:cs="Arial"/>
          <w:sz w:val="22"/>
          <w:szCs w:val="22"/>
        </w:rPr>
        <w:t xml:space="preserve"> </w:t>
      </w:r>
      <w:r w:rsidRPr="00150878">
        <w:rPr>
          <w:rFonts w:ascii="Arial" w:hAnsi="Arial" w:cs="Arial"/>
          <w:sz w:val="22"/>
          <w:szCs w:val="22"/>
        </w:rPr>
        <w:t xml:space="preserve">which have been shown to follow different developmental </w:t>
      </w:r>
      <w:r w:rsidRPr="00B3409F">
        <w:rPr>
          <w:rFonts w:ascii="Arial" w:hAnsi="Arial" w:cs="Arial"/>
          <w:sz w:val="22"/>
          <w:szCs w:val="22"/>
        </w:rPr>
        <w:t>trajectories in infants who develop ASD [Wolff 2012]</w:t>
      </w:r>
      <w:r w:rsidR="00102EB3" w:rsidRPr="00B3409F">
        <w:rPr>
          <w:rFonts w:ascii="Arial" w:hAnsi="Arial" w:cs="Arial"/>
          <w:sz w:val="22"/>
          <w:szCs w:val="22"/>
        </w:rPr>
        <w:t>,</w:t>
      </w:r>
      <w:r w:rsidRPr="00B3409F">
        <w:rPr>
          <w:rFonts w:ascii="Arial" w:hAnsi="Arial" w:cs="Arial"/>
          <w:sz w:val="22"/>
          <w:szCs w:val="22"/>
        </w:rPr>
        <w:t xml:space="preserve"> o</w:t>
      </w:r>
      <w:r w:rsidR="00510031" w:rsidRPr="00B3409F">
        <w:rPr>
          <w:rFonts w:ascii="Arial" w:hAnsi="Arial" w:cs="Arial"/>
          <w:sz w:val="22"/>
          <w:szCs w:val="22"/>
        </w:rPr>
        <w:t>r relate to</w:t>
      </w:r>
      <w:r w:rsidRPr="00B3409F">
        <w:rPr>
          <w:rFonts w:ascii="Arial" w:hAnsi="Arial" w:cs="Arial"/>
          <w:sz w:val="22"/>
          <w:szCs w:val="22"/>
        </w:rPr>
        <w:t xml:space="preserve"> ASD-</w:t>
      </w:r>
      <w:r w:rsidR="0076203F" w:rsidRPr="00B3409F">
        <w:rPr>
          <w:rFonts w:ascii="Arial" w:hAnsi="Arial" w:cs="Arial"/>
          <w:sz w:val="22"/>
          <w:szCs w:val="22"/>
        </w:rPr>
        <w:t>relevant</w:t>
      </w:r>
      <w:r w:rsidRPr="00B3409F">
        <w:rPr>
          <w:rFonts w:ascii="Arial" w:hAnsi="Arial" w:cs="Arial"/>
          <w:sz w:val="22"/>
          <w:szCs w:val="22"/>
        </w:rPr>
        <w:t xml:space="preserve"> behaviors [Elison 2013, Swanson 2015]</w:t>
      </w:r>
      <w:r w:rsidR="00435A9B">
        <w:rPr>
          <w:rFonts w:ascii="Arial" w:hAnsi="Arial" w:cs="Arial"/>
          <w:sz w:val="22"/>
          <w:szCs w:val="22"/>
        </w:rPr>
        <w:t xml:space="preserve">. </w:t>
      </w:r>
      <w:r w:rsidR="005D7803" w:rsidRPr="00B3409F">
        <w:rPr>
          <w:rFonts w:ascii="Arial" w:hAnsi="Arial" w:cs="Arial"/>
          <w:sz w:val="22"/>
          <w:szCs w:val="22"/>
        </w:rPr>
        <w:t xml:space="preserve">A full description of the image analysis </w:t>
      </w:r>
      <w:r w:rsidR="005D7803" w:rsidRPr="00150878">
        <w:rPr>
          <w:rFonts w:ascii="Arial" w:hAnsi="Arial" w:cs="Arial"/>
          <w:sz w:val="22"/>
          <w:szCs w:val="22"/>
        </w:rPr>
        <w:t xml:space="preserve">procedures can be found in the </w:t>
      </w:r>
      <w:r w:rsidR="00150878" w:rsidRPr="00150878">
        <w:rPr>
          <w:rFonts w:ascii="Arial" w:hAnsi="Arial" w:cs="Arial"/>
          <w:sz w:val="22"/>
          <w:szCs w:val="22"/>
        </w:rPr>
        <w:t>online supplement.</w:t>
      </w:r>
    </w:p>
    <w:p w14:paraId="64B69365" w14:textId="4B418732" w:rsidR="00443D11" w:rsidRPr="00B3409F" w:rsidRDefault="00443D11" w:rsidP="00B3409F">
      <w:pPr>
        <w:spacing w:line="480" w:lineRule="auto"/>
        <w:rPr>
          <w:rFonts w:ascii="Arial" w:hAnsi="Arial" w:cs="Arial"/>
          <w:sz w:val="22"/>
          <w:szCs w:val="22"/>
        </w:rPr>
      </w:pPr>
    </w:p>
    <w:p w14:paraId="2BEC6C85" w14:textId="28AD91B4" w:rsidR="00443D11" w:rsidRPr="00B3409F" w:rsidRDefault="00443D11" w:rsidP="00B3409F">
      <w:pPr>
        <w:spacing w:line="480" w:lineRule="auto"/>
        <w:rPr>
          <w:rFonts w:ascii="Arial" w:hAnsi="Arial" w:cs="Arial"/>
          <w:b/>
          <w:bCs/>
          <w:sz w:val="22"/>
          <w:szCs w:val="22"/>
        </w:rPr>
      </w:pPr>
      <w:r w:rsidRPr="00B3409F">
        <w:rPr>
          <w:rFonts w:ascii="Arial" w:hAnsi="Arial" w:cs="Arial"/>
          <w:b/>
          <w:bCs/>
          <w:sz w:val="22"/>
          <w:szCs w:val="22"/>
        </w:rPr>
        <w:t>Clinical Measures and Diagnostic Outcomes</w:t>
      </w:r>
    </w:p>
    <w:p w14:paraId="29376F84" w14:textId="18690F58" w:rsidR="00936F80" w:rsidRPr="00B3409F" w:rsidRDefault="0076203F" w:rsidP="00B3409F">
      <w:pPr>
        <w:spacing w:line="480" w:lineRule="auto"/>
        <w:rPr>
          <w:rFonts w:ascii="Arial" w:hAnsi="Arial" w:cs="Arial"/>
          <w:sz w:val="22"/>
          <w:szCs w:val="22"/>
        </w:rPr>
      </w:pPr>
      <w:r w:rsidRPr="00B3409F">
        <w:rPr>
          <w:rFonts w:ascii="Arial" w:hAnsi="Arial" w:cs="Arial"/>
          <w:sz w:val="22"/>
          <w:szCs w:val="22"/>
        </w:rPr>
        <w:t xml:space="preserve">Probands were phenotyped </w:t>
      </w:r>
      <w:r w:rsidR="00F45059" w:rsidRPr="00B3409F">
        <w:rPr>
          <w:rFonts w:ascii="Arial" w:hAnsi="Arial" w:cs="Arial"/>
          <w:sz w:val="22"/>
          <w:szCs w:val="22"/>
        </w:rPr>
        <w:t>with</w:t>
      </w:r>
      <w:r w:rsidRPr="00B3409F">
        <w:rPr>
          <w:rFonts w:ascii="Arial" w:hAnsi="Arial" w:cs="Arial"/>
          <w:sz w:val="22"/>
          <w:szCs w:val="22"/>
        </w:rPr>
        <w:t xml:space="preserve"> a battery including the Social Communication Questionnaire </w:t>
      </w:r>
      <w:r w:rsidR="0033348F" w:rsidRPr="00B3409F">
        <w:rPr>
          <w:rFonts w:ascii="Arial" w:hAnsi="Arial" w:cs="Arial"/>
          <w:sz w:val="22"/>
          <w:szCs w:val="22"/>
        </w:rPr>
        <w:t xml:space="preserve">(SCQ) </w:t>
      </w:r>
      <w:r w:rsidRPr="00B3409F">
        <w:rPr>
          <w:rFonts w:ascii="Arial" w:hAnsi="Arial" w:cs="Arial"/>
          <w:sz w:val="22"/>
          <w:szCs w:val="22"/>
        </w:rPr>
        <w:t>[Rutter 2003] and Autism Diagnostic Interview-Revised (ADI</w:t>
      </w:r>
      <w:r w:rsidR="00B15B5B" w:rsidRPr="00B3409F">
        <w:rPr>
          <w:rFonts w:ascii="Arial" w:hAnsi="Arial" w:cs="Arial"/>
          <w:sz w:val="22"/>
          <w:szCs w:val="22"/>
        </w:rPr>
        <w:t>-</w:t>
      </w:r>
      <w:r w:rsidRPr="00B3409F">
        <w:rPr>
          <w:rFonts w:ascii="Arial" w:hAnsi="Arial" w:cs="Arial"/>
          <w:sz w:val="22"/>
          <w:szCs w:val="22"/>
        </w:rPr>
        <w:t xml:space="preserve">R) [Rutter 2003] as described previously [Girault 2020]. </w:t>
      </w:r>
      <w:r w:rsidR="0033348F" w:rsidRPr="00B3409F">
        <w:rPr>
          <w:rFonts w:ascii="Arial" w:hAnsi="Arial" w:cs="Arial"/>
          <w:sz w:val="22"/>
          <w:szCs w:val="22"/>
        </w:rPr>
        <w:t>The primary measure of proband ASD traits used in this study is the total score from the SCQ</w:t>
      </w:r>
      <w:r w:rsidR="00941666" w:rsidRPr="00B3409F">
        <w:rPr>
          <w:rFonts w:ascii="Arial" w:hAnsi="Arial" w:cs="Arial"/>
          <w:sz w:val="22"/>
          <w:szCs w:val="22"/>
        </w:rPr>
        <w:t>, where higher scored reflect the endorsement of greater numbers of autistic behaviors</w:t>
      </w:r>
      <w:r w:rsidR="0033348F" w:rsidRPr="00B3409F">
        <w:rPr>
          <w:rFonts w:ascii="Arial" w:hAnsi="Arial" w:cs="Arial"/>
          <w:sz w:val="22"/>
          <w:szCs w:val="22"/>
        </w:rPr>
        <w:t xml:space="preserve">. </w:t>
      </w:r>
      <w:r w:rsidR="008A29C3" w:rsidRPr="00B3409F">
        <w:rPr>
          <w:rFonts w:ascii="Arial" w:hAnsi="Arial" w:cs="Arial"/>
          <w:sz w:val="22"/>
          <w:szCs w:val="22"/>
        </w:rPr>
        <w:t>At 24-month visits, HR siblings were administered</w:t>
      </w:r>
      <w:r w:rsidR="00936F80" w:rsidRPr="00B3409F">
        <w:rPr>
          <w:rFonts w:ascii="Arial" w:hAnsi="Arial" w:cs="Arial"/>
          <w:sz w:val="22"/>
          <w:szCs w:val="22"/>
        </w:rPr>
        <w:t xml:space="preserve"> a behavioral battery including the </w:t>
      </w:r>
      <w:r w:rsidR="008A29C3" w:rsidRPr="00B3409F">
        <w:rPr>
          <w:rFonts w:ascii="Arial" w:hAnsi="Arial" w:cs="Arial"/>
          <w:sz w:val="22"/>
          <w:szCs w:val="22"/>
        </w:rPr>
        <w:t>Autism Diagnostic Observation Schedule (ADOS) [Gotham 2007]</w:t>
      </w:r>
      <w:r w:rsidR="00936F80" w:rsidRPr="00B3409F">
        <w:rPr>
          <w:rFonts w:ascii="Arial" w:hAnsi="Arial" w:cs="Arial"/>
          <w:sz w:val="22"/>
          <w:szCs w:val="22"/>
        </w:rPr>
        <w:t xml:space="preserve">, </w:t>
      </w:r>
      <w:r w:rsidR="005A0E13" w:rsidRPr="00B3409F">
        <w:rPr>
          <w:rFonts w:ascii="Arial" w:hAnsi="Arial" w:cs="Arial"/>
          <w:sz w:val="22"/>
          <w:szCs w:val="22"/>
        </w:rPr>
        <w:t>Vineland Adaptive Behavior Scales</w:t>
      </w:r>
      <w:r w:rsidR="00941666" w:rsidRPr="00B3409F">
        <w:rPr>
          <w:rFonts w:ascii="Arial" w:hAnsi="Arial" w:cs="Arial"/>
          <w:sz w:val="22"/>
          <w:szCs w:val="22"/>
        </w:rPr>
        <w:t xml:space="preserve"> (Vineland)</w:t>
      </w:r>
      <w:r w:rsidR="005A0E13" w:rsidRPr="00B3409F">
        <w:rPr>
          <w:rFonts w:ascii="Arial" w:hAnsi="Arial" w:cs="Arial"/>
          <w:sz w:val="22"/>
          <w:szCs w:val="22"/>
        </w:rPr>
        <w:t>, Second Edition [Sparrow 2008], and the Communication and Symbolic Behavior Scales (CSBS) Developmental Profile [</w:t>
      </w:r>
      <w:proofErr w:type="spellStart"/>
      <w:r w:rsidR="005A0E13" w:rsidRPr="00B3409F">
        <w:rPr>
          <w:rFonts w:ascii="Arial" w:hAnsi="Arial" w:cs="Arial"/>
          <w:sz w:val="22"/>
          <w:szCs w:val="22"/>
        </w:rPr>
        <w:t>Wetherby</w:t>
      </w:r>
      <w:proofErr w:type="spellEnd"/>
      <w:r w:rsidR="005A0E13" w:rsidRPr="00B3409F">
        <w:rPr>
          <w:rFonts w:ascii="Arial" w:hAnsi="Arial" w:cs="Arial"/>
          <w:sz w:val="22"/>
          <w:szCs w:val="22"/>
        </w:rPr>
        <w:t xml:space="preserve"> 2002]. </w:t>
      </w:r>
      <w:r w:rsidR="004F3B08" w:rsidRPr="00B3409F">
        <w:rPr>
          <w:rFonts w:ascii="Arial" w:hAnsi="Arial" w:cs="Arial"/>
          <w:sz w:val="22"/>
          <w:szCs w:val="22"/>
        </w:rPr>
        <w:t>Sibling m</w:t>
      </w:r>
      <w:r w:rsidR="00936F80" w:rsidRPr="00B3409F">
        <w:rPr>
          <w:rFonts w:ascii="Arial" w:hAnsi="Arial" w:cs="Arial"/>
          <w:sz w:val="22"/>
          <w:szCs w:val="22"/>
        </w:rPr>
        <w:t>easures of interest for this study include ADOS calibrated severity score</w:t>
      </w:r>
      <w:r w:rsidR="0054547D" w:rsidRPr="00B3409F">
        <w:rPr>
          <w:rFonts w:ascii="Arial" w:hAnsi="Arial" w:cs="Arial"/>
          <w:sz w:val="22"/>
          <w:szCs w:val="22"/>
        </w:rPr>
        <w:t>s</w:t>
      </w:r>
      <w:r w:rsidR="00936F80" w:rsidRPr="00B3409F">
        <w:rPr>
          <w:rFonts w:ascii="Arial" w:hAnsi="Arial" w:cs="Arial"/>
          <w:sz w:val="22"/>
          <w:szCs w:val="22"/>
        </w:rPr>
        <w:t xml:space="preserve"> [Gotham 2007], parent report of child socialization on the Vineland, and examiner-based assessment of child </w:t>
      </w:r>
      <w:r w:rsidR="00936F80" w:rsidRPr="00B3409F">
        <w:rPr>
          <w:rFonts w:ascii="Arial" w:hAnsi="Arial" w:cs="Arial"/>
          <w:sz w:val="22"/>
          <w:szCs w:val="22"/>
        </w:rPr>
        <w:lastRenderedPageBreak/>
        <w:t>social skills on the CSBS.</w:t>
      </w:r>
      <w:r w:rsidR="00DF1960" w:rsidRPr="00B3409F">
        <w:rPr>
          <w:rFonts w:ascii="Arial" w:hAnsi="Arial" w:cs="Arial"/>
          <w:sz w:val="22"/>
          <w:szCs w:val="22"/>
        </w:rPr>
        <w:t xml:space="preserve"> Diagnostic outcome at 24-months was determined by licensed clinicians using the DSM-IV-TR criteria. A complete description of the assessment and diagnostic procedures is reported by Estes et al. [Estes 2015]. </w:t>
      </w:r>
    </w:p>
    <w:p w14:paraId="64FB08BB" w14:textId="77777777" w:rsidR="00936F80" w:rsidRPr="00B3409F" w:rsidRDefault="00936F80" w:rsidP="00B3409F">
      <w:pPr>
        <w:spacing w:line="480" w:lineRule="auto"/>
        <w:rPr>
          <w:rFonts w:ascii="Arial" w:hAnsi="Arial" w:cs="Arial"/>
          <w:sz w:val="22"/>
          <w:szCs w:val="22"/>
        </w:rPr>
      </w:pPr>
    </w:p>
    <w:p w14:paraId="38DC6F62" w14:textId="7BA9CF40" w:rsidR="0033348F" w:rsidRPr="00B3409F" w:rsidRDefault="00443D11" w:rsidP="00B3409F">
      <w:pPr>
        <w:spacing w:line="480" w:lineRule="auto"/>
        <w:rPr>
          <w:rFonts w:ascii="Arial" w:hAnsi="Arial" w:cs="Arial"/>
          <w:sz w:val="22"/>
          <w:szCs w:val="22"/>
        </w:rPr>
      </w:pPr>
      <w:r w:rsidRPr="00B3409F">
        <w:rPr>
          <w:rFonts w:ascii="Arial" w:hAnsi="Arial" w:cs="Arial"/>
          <w:b/>
          <w:bCs/>
          <w:sz w:val="22"/>
          <w:szCs w:val="22"/>
        </w:rPr>
        <w:t>Statistical Analysis</w:t>
      </w:r>
      <w:r w:rsidR="00D425E5" w:rsidRPr="00B3409F">
        <w:rPr>
          <w:rFonts w:ascii="Arial" w:hAnsi="Arial" w:cs="Arial"/>
          <w:b/>
          <w:bCs/>
          <w:sz w:val="22"/>
          <w:szCs w:val="22"/>
        </w:rPr>
        <w:t xml:space="preserve"> </w:t>
      </w:r>
    </w:p>
    <w:p w14:paraId="767368B4" w14:textId="2EE1CD83" w:rsidR="00493BBE" w:rsidRPr="00B3409F" w:rsidRDefault="00493BBE" w:rsidP="00B3409F">
      <w:pPr>
        <w:spacing w:line="480" w:lineRule="auto"/>
        <w:rPr>
          <w:rFonts w:ascii="Arial" w:hAnsi="Arial" w:cs="Arial"/>
          <w:sz w:val="22"/>
          <w:szCs w:val="22"/>
        </w:rPr>
      </w:pPr>
      <w:del w:id="0" w:author="Donovan, Kevin" w:date="2020-07-20T15:51:00Z">
        <w:r w:rsidRPr="00B3409F" w:rsidDel="00695301">
          <w:rPr>
            <w:rFonts w:ascii="Arial" w:eastAsia="Times New Roman" w:hAnsi="Arial" w:cs="Arial"/>
            <w:color w:val="000000"/>
            <w:sz w:val="22"/>
            <w:szCs w:val="22"/>
          </w:rPr>
          <w:delText xml:space="preserve">As an initial exploration of the data, </w:delText>
        </w:r>
      </w:del>
      <w:r w:rsidRPr="00B3409F">
        <w:rPr>
          <w:rFonts w:ascii="Arial" w:eastAsia="Times New Roman" w:hAnsi="Arial" w:cs="Arial"/>
          <w:color w:val="000000"/>
          <w:sz w:val="22"/>
          <w:szCs w:val="22"/>
        </w:rPr>
        <w:t xml:space="preserve">Pearson correlations </w:t>
      </w:r>
      <w:r w:rsidR="00634F51" w:rsidRPr="00B3409F">
        <w:rPr>
          <w:rFonts w:ascii="Arial" w:eastAsia="Times New Roman" w:hAnsi="Arial" w:cs="Arial"/>
          <w:color w:val="000000"/>
          <w:sz w:val="22"/>
          <w:szCs w:val="22"/>
        </w:rPr>
        <w:t xml:space="preserve">were computed </w:t>
      </w:r>
      <w:r w:rsidRPr="00B3409F">
        <w:rPr>
          <w:rFonts w:ascii="Arial" w:eastAsia="Times New Roman" w:hAnsi="Arial" w:cs="Arial"/>
          <w:color w:val="000000"/>
          <w:sz w:val="22"/>
          <w:szCs w:val="22"/>
        </w:rPr>
        <w:t>between proband SCQ score</w:t>
      </w:r>
      <w:r w:rsidR="0033348F" w:rsidRPr="00B3409F">
        <w:rPr>
          <w:rFonts w:ascii="Arial" w:eastAsia="Times New Roman" w:hAnsi="Arial" w:cs="Arial"/>
          <w:color w:val="000000"/>
          <w:sz w:val="22"/>
          <w:szCs w:val="22"/>
        </w:rPr>
        <w:t>s</w:t>
      </w:r>
      <w:r w:rsidRPr="00B3409F">
        <w:rPr>
          <w:rFonts w:ascii="Arial" w:eastAsia="Times New Roman" w:hAnsi="Arial" w:cs="Arial"/>
          <w:color w:val="000000"/>
          <w:sz w:val="22"/>
          <w:szCs w:val="22"/>
        </w:rPr>
        <w:t xml:space="preserve"> and each sibling </w:t>
      </w:r>
      <w:r w:rsidR="00634F51" w:rsidRPr="00B3409F">
        <w:rPr>
          <w:rFonts w:ascii="Arial" w:eastAsia="Times New Roman" w:hAnsi="Arial" w:cs="Arial"/>
          <w:color w:val="000000"/>
          <w:sz w:val="22"/>
          <w:szCs w:val="22"/>
        </w:rPr>
        <w:t xml:space="preserve">primary </w:t>
      </w:r>
      <w:r w:rsidRPr="00B3409F">
        <w:rPr>
          <w:rFonts w:ascii="Arial" w:eastAsia="Times New Roman" w:hAnsi="Arial" w:cs="Arial"/>
          <w:color w:val="000000"/>
          <w:sz w:val="22"/>
          <w:szCs w:val="22"/>
        </w:rPr>
        <w:t>brain phenotype of interest</w:t>
      </w:r>
      <w:r w:rsidR="00634F51" w:rsidRPr="00B3409F">
        <w:rPr>
          <w:rFonts w:ascii="Arial" w:eastAsia="Times New Roman" w:hAnsi="Arial" w:cs="Arial"/>
          <w:color w:val="000000"/>
          <w:sz w:val="22"/>
          <w:szCs w:val="22"/>
        </w:rPr>
        <w:t xml:space="preserve"> (TCV, TSA, EA-CSF)</w:t>
      </w:r>
      <w:r w:rsidRPr="00B3409F">
        <w:rPr>
          <w:rFonts w:ascii="Arial" w:eastAsia="Times New Roman" w:hAnsi="Arial" w:cs="Arial"/>
          <w:color w:val="000000"/>
          <w:sz w:val="22"/>
          <w:szCs w:val="22"/>
        </w:rPr>
        <w:t xml:space="preserve">. These </w:t>
      </w:r>
      <w:del w:id="1" w:author="Donovan, Kevin" w:date="2020-07-20T15:51:00Z">
        <w:r w:rsidRPr="00B3409F" w:rsidDel="00695301">
          <w:rPr>
            <w:rFonts w:ascii="Arial" w:eastAsia="Times New Roman" w:hAnsi="Arial" w:cs="Arial"/>
            <w:color w:val="000000"/>
            <w:sz w:val="22"/>
            <w:szCs w:val="22"/>
          </w:rPr>
          <w:delText xml:space="preserve">correlations </w:delText>
        </w:r>
      </w:del>
      <w:r w:rsidRPr="00B3409F">
        <w:rPr>
          <w:rFonts w:ascii="Arial" w:eastAsia="Times New Roman" w:hAnsi="Arial" w:cs="Arial"/>
          <w:color w:val="000000"/>
          <w:sz w:val="22"/>
          <w:szCs w:val="22"/>
        </w:rPr>
        <w:t xml:space="preserve">were computed separately for </w:t>
      </w:r>
      <w:del w:id="2" w:author="Donovan, Kevin" w:date="2020-07-20T15:52:00Z">
        <w:r w:rsidRPr="00B3409F" w:rsidDel="00751107">
          <w:rPr>
            <w:rFonts w:ascii="Arial" w:eastAsia="Times New Roman" w:hAnsi="Arial" w:cs="Arial"/>
            <w:color w:val="000000"/>
            <w:sz w:val="22"/>
            <w:szCs w:val="22"/>
          </w:rPr>
          <w:delText xml:space="preserve">HR infants </w:delText>
        </w:r>
        <w:r w:rsidR="0054547D" w:rsidRPr="00B3409F" w:rsidDel="00751107">
          <w:rPr>
            <w:rFonts w:ascii="Arial" w:eastAsia="Times New Roman" w:hAnsi="Arial" w:cs="Arial"/>
            <w:color w:val="000000"/>
            <w:sz w:val="22"/>
            <w:szCs w:val="22"/>
          </w:rPr>
          <w:delText xml:space="preserve">who </w:delText>
        </w:r>
        <w:r w:rsidR="00EC69EE" w:rsidRPr="00B3409F" w:rsidDel="00751107">
          <w:rPr>
            <w:rFonts w:ascii="Arial" w:eastAsia="Times New Roman" w:hAnsi="Arial" w:cs="Arial"/>
            <w:color w:val="000000"/>
            <w:sz w:val="22"/>
            <w:szCs w:val="22"/>
          </w:rPr>
          <w:delText xml:space="preserve">received a diagnosis of </w:delText>
        </w:r>
        <w:r w:rsidRPr="00B3409F" w:rsidDel="00751107">
          <w:rPr>
            <w:rFonts w:ascii="Arial" w:eastAsia="Times New Roman" w:hAnsi="Arial" w:cs="Arial"/>
            <w:color w:val="000000"/>
            <w:sz w:val="22"/>
            <w:szCs w:val="22"/>
          </w:rPr>
          <w:delText xml:space="preserve">ASD (HR-ASD) and those </w:delText>
        </w:r>
        <w:r w:rsidR="00EC69EE" w:rsidRPr="00B3409F" w:rsidDel="00751107">
          <w:rPr>
            <w:rFonts w:ascii="Arial" w:eastAsia="Times New Roman" w:hAnsi="Arial" w:cs="Arial"/>
            <w:color w:val="000000"/>
            <w:sz w:val="22"/>
            <w:szCs w:val="22"/>
          </w:rPr>
          <w:delText xml:space="preserve">who did not </w:delText>
        </w:r>
        <w:r w:rsidRPr="00B3409F" w:rsidDel="00751107">
          <w:rPr>
            <w:rFonts w:ascii="Arial" w:eastAsia="Times New Roman" w:hAnsi="Arial" w:cs="Arial"/>
            <w:color w:val="000000"/>
            <w:sz w:val="22"/>
            <w:szCs w:val="22"/>
          </w:rPr>
          <w:delText>(HR</w:delText>
        </w:r>
        <w:r w:rsidR="00FE33A5" w:rsidDel="00751107">
          <w:rPr>
            <w:rFonts w:ascii="Arial" w:eastAsia="Times New Roman" w:hAnsi="Arial" w:cs="Arial"/>
            <w:color w:val="000000"/>
            <w:sz w:val="22"/>
            <w:szCs w:val="22"/>
          </w:rPr>
          <w:delText>-NoASD</w:delText>
        </w:r>
        <w:r w:rsidR="00EC69EE" w:rsidRPr="00B3409F" w:rsidDel="00751107">
          <w:rPr>
            <w:rFonts w:ascii="Arial" w:eastAsia="Times New Roman" w:hAnsi="Arial" w:cs="Arial"/>
            <w:color w:val="000000"/>
            <w:sz w:val="22"/>
            <w:szCs w:val="22"/>
          </w:rPr>
          <w:delText>)</w:delText>
        </w:r>
      </w:del>
      <w:ins w:id="3" w:author="Donovan, Kevin" w:date="2020-07-20T15:52:00Z">
        <w:r w:rsidR="00751107">
          <w:rPr>
            <w:rFonts w:ascii="Arial" w:eastAsia="Times New Roman" w:hAnsi="Arial" w:cs="Arial"/>
            <w:color w:val="000000"/>
            <w:sz w:val="22"/>
            <w:szCs w:val="22"/>
          </w:rPr>
          <w:t>by diagnosis (</w:t>
        </w:r>
        <w:r w:rsidR="00751107" w:rsidRPr="00B3409F">
          <w:rPr>
            <w:rFonts w:ascii="Arial" w:eastAsia="Times New Roman" w:hAnsi="Arial" w:cs="Arial"/>
            <w:color w:val="000000"/>
            <w:sz w:val="22"/>
            <w:szCs w:val="22"/>
          </w:rPr>
          <w:t>HR-ASD, HR</w:t>
        </w:r>
        <w:r w:rsidR="00751107">
          <w:rPr>
            <w:rFonts w:ascii="Arial" w:eastAsia="Times New Roman" w:hAnsi="Arial" w:cs="Arial"/>
            <w:color w:val="000000"/>
            <w:sz w:val="22"/>
            <w:szCs w:val="22"/>
          </w:rPr>
          <w:t>-</w:t>
        </w:r>
        <w:proofErr w:type="spellStart"/>
        <w:r w:rsidR="00751107">
          <w:rPr>
            <w:rFonts w:ascii="Arial" w:eastAsia="Times New Roman" w:hAnsi="Arial" w:cs="Arial"/>
            <w:color w:val="000000"/>
            <w:sz w:val="22"/>
            <w:szCs w:val="22"/>
          </w:rPr>
          <w:t>NoASD</w:t>
        </w:r>
        <w:proofErr w:type="spellEnd"/>
        <w:r w:rsidR="00751107">
          <w:rPr>
            <w:rFonts w:ascii="Arial" w:eastAsia="Times New Roman" w:hAnsi="Arial" w:cs="Arial"/>
            <w:color w:val="000000"/>
            <w:sz w:val="22"/>
            <w:szCs w:val="22"/>
          </w:rPr>
          <w:t>)</w:t>
        </w:r>
      </w:ins>
      <w:r w:rsidR="00EC69EE" w:rsidRPr="00B3409F">
        <w:rPr>
          <w:rFonts w:ascii="Arial" w:eastAsia="Times New Roman" w:hAnsi="Arial" w:cs="Arial"/>
          <w:color w:val="000000"/>
          <w:sz w:val="22"/>
          <w:szCs w:val="22"/>
        </w:rPr>
        <w:t xml:space="preserve"> at each of the</w:t>
      </w:r>
      <w:r w:rsidRPr="00B3409F">
        <w:rPr>
          <w:rFonts w:ascii="Arial" w:eastAsia="Times New Roman" w:hAnsi="Arial" w:cs="Arial"/>
          <w:color w:val="000000"/>
          <w:sz w:val="22"/>
          <w:szCs w:val="22"/>
        </w:rPr>
        <w:t xml:space="preserve"> visit</w:t>
      </w:r>
      <w:r w:rsidR="00EC69EE" w:rsidRPr="00B3409F">
        <w:rPr>
          <w:rFonts w:ascii="Arial" w:eastAsia="Times New Roman" w:hAnsi="Arial" w:cs="Arial"/>
          <w:color w:val="000000"/>
          <w:sz w:val="22"/>
          <w:szCs w:val="22"/>
        </w:rPr>
        <w:t xml:space="preserve"> time points</w:t>
      </w:r>
      <w:r w:rsidRPr="00B3409F">
        <w:rPr>
          <w:rFonts w:ascii="Arial" w:eastAsia="Times New Roman" w:hAnsi="Arial" w:cs="Arial"/>
          <w:color w:val="000000"/>
          <w:sz w:val="22"/>
          <w:szCs w:val="22"/>
        </w:rPr>
        <w:t xml:space="preserve"> (6</w:t>
      </w:r>
      <w:r w:rsidR="00634F51" w:rsidRPr="00B3409F">
        <w:rPr>
          <w:rFonts w:ascii="Arial" w:eastAsia="Times New Roman" w:hAnsi="Arial" w:cs="Arial"/>
          <w:color w:val="000000"/>
          <w:sz w:val="22"/>
          <w:szCs w:val="22"/>
        </w:rPr>
        <w:t>, 12, and 24 months</w:t>
      </w:r>
      <w:r w:rsidRPr="00B3409F">
        <w:rPr>
          <w:rFonts w:ascii="Arial" w:eastAsia="Times New Roman" w:hAnsi="Arial" w:cs="Arial"/>
          <w:color w:val="000000"/>
          <w:sz w:val="22"/>
          <w:szCs w:val="22"/>
        </w:rPr>
        <w:t xml:space="preserve">). P-values and confidence intervals (CIs) </w:t>
      </w:r>
      <w:del w:id="4" w:author="Donovan, Kevin" w:date="2020-07-20T15:52:00Z">
        <w:r w:rsidRPr="00B3409F" w:rsidDel="00FA1007">
          <w:rPr>
            <w:rFonts w:ascii="Arial" w:eastAsia="Times New Roman" w:hAnsi="Arial" w:cs="Arial"/>
            <w:color w:val="000000"/>
            <w:sz w:val="22"/>
            <w:szCs w:val="22"/>
          </w:rPr>
          <w:delText xml:space="preserve">for these correlations </w:delText>
        </w:r>
      </w:del>
      <w:r w:rsidRPr="00B3409F">
        <w:rPr>
          <w:rFonts w:ascii="Arial" w:eastAsia="Times New Roman" w:hAnsi="Arial" w:cs="Arial"/>
          <w:color w:val="000000"/>
          <w:sz w:val="22"/>
          <w:szCs w:val="22"/>
        </w:rPr>
        <w:t xml:space="preserve">were computed using a large sample approximation due to </w:t>
      </w:r>
      <w:del w:id="5" w:author="Donovan, Kevin" w:date="2020-07-20T15:52:00Z">
        <w:r w:rsidRPr="00B3409F" w:rsidDel="00FA1007">
          <w:rPr>
            <w:rFonts w:ascii="Arial" w:eastAsia="Times New Roman" w:hAnsi="Arial" w:cs="Arial"/>
            <w:color w:val="000000"/>
            <w:sz w:val="22"/>
            <w:szCs w:val="22"/>
          </w:rPr>
          <w:delText xml:space="preserve">the </w:delText>
        </w:r>
      </w:del>
      <w:r w:rsidRPr="00B3409F">
        <w:rPr>
          <w:rFonts w:ascii="Arial" w:eastAsia="Times New Roman" w:hAnsi="Arial" w:cs="Arial"/>
          <w:color w:val="000000"/>
          <w:sz w:val="22"/>
          <w:szCs w:val="22"/>
        </w:rPr>
        <w:t>sufficient sample size</w:t>
      </w:r>
      <w:del w:id="6" w:author="Donovan, Kevin" w:date="2020-07-20T15:53:00Z">
        <w:r w:rsidRPr="00B3409F" w:rsidDel="00FA1007">
          <w:rPr>
            <w:rFonts w:ascii="Arial" w:eastAsia="Times New Roman" w:hAnsi="Arial" w:cs="Arial"/>
            <w:color w:val="000000"/>
            <w:sz w:val="22"/>
            <w:szCs w:val="22"/>
          </w:rPr>
          <w:delText xml:space="preserve"> in the data</w:delText>
        </w:r>
      </w:del>
      <w:r w:rsidRPr="00B3409F">
        <w:rPr>
          <w:rFonts w:ascii="Arial" w:eastAsia="Times New Roman" w:hAnsi="Arial" w:cs="Arial"/>
          <w:color w:val="000000"/>
          <w:sz w:val="22"/>
          <w:szCs w:val="22"/>
        </w:rPr>
        <w:t xml:space="preserve"> </w:t>
      </w:r>
      <w:del w:id="7" w:author="Donovan, Kevin" w:date="2020-07-20T15:54:00Z">
        <w:r w:rsidRPr="00B3409F" w:rsidDel="002E6579">
          <w:rPr>
            <w:rFonts w:ascii="Arial" w:eastAsia="Times New Roman" w:hAnsi="Arial" w:cs="Arial"/>
            <w:color w:val="000000"/>
            <w:sz w:val="22"/>
            <w:szCs w:val="22"/>
          </w:rPr>
          <w:delText xml:space="preserve">for both groups </w:delText>
        </w:r>
      </w:del>
      <w:r w:rsidR="0054547D" w:rsidRPr="00B3409F">
        <w:rPr>
          <w:rFonts w:ascii="Arial" w:eastAsia="Times New Roman" w:hAnsi="Arial" w:cs="Arial"/>
          <w:color w:val="000000"/>
          <w:sz w:val="22"/>
          <w:szCs w:val="22"/>
        </w:rPr>
        <w:t>[</w:t>
      </w:r>
      <w:proofErr w:type="spellStart"/>
      <w:r w:rsidR="0054547D" w:rsidRPr="00B3409F">
        <w:rPr>
          <w:rFonts w:ascii="Arial" w:eastAsia="Times New Roman" w:hAnsi="Arial" w:cs="Arial"/>
          <w:color w:val="000000"/>
          <w:sz w:val="22"/>
          <w:szCs w:val="22"/>
        </w:rPr>
        <w:t>Bonnett</w:t>
      </w:r>
      <w:proofErr w:type="spellEnd"/>
      <w:r w:rsidR="0054547D" w:rsidRPr="00B3409F">
        <w:rPr>
          <w:rFonts w:ascii="Arial" w:eastAsia="Times New Roman" w:hAnsi="Arial" w:cs="Arial"/>
          <w:color w:val="000000"/>
          <w:sz w:val="22"/>
          <w:szCs w:val="22"/>
        </w:rPr>
        <w:t xml:space="preserve">, </w:t>
      </w:r>
      <w:r w:rsidRPr="00B3409F">
        <w:rPr>
          <w:rFonts w:ascii="Arial" w:eastAsia="Times New Roman" w:hAnsi="Arial" w:cs="Arial"/>
          <w:color w:val="000000"/>
          <w:sz w:val="22"/>
          <w:szCs w:val="22"/>
        </w:rPr>
        <w:t>2000</w:t>
      </w:r>
      <w:r w:rsidR="0054547D" w:rsidRPr="00B3409F">
        <w:rPr>
          <w:rFonts w:ascii="Arial" w:eastAsia="Times New Roman" w:hAnsi="Arial" w:cs="Arial"/>
          <w:color w:val="000000"/>
          <w:sz w:val="22"/>
          <w:szCs w:val="22"/>
        </w:rPr>
        <w:t>]</w:t>
      </w:r>
      <w:r w:rsidRPr="00B3409F">
        <w:rPr>
          <w:rFonts w:ascii="Arial" w:eastAsia="Times New Roman" w:hAnsi="Arial" w:cs="Arial"/>
          <w:color w:val="000000"/>
          <w:sz w:val="22"/>
          <w:szCs w:val="22"/>
        </w:rPr>
        <w:t>.</w:t>
      </w:r>
      <w:r w:rsidR="0054547D" w:rsidRPr="00B3409F">
        <w:rPr>
          <w:rFonts w:ascii="Arial" w:eastAsia="Times New Roman" w:hAnsi="Arial" w:cs="Arial"/>
          <w:color w:val="000000"/>
          <w:sz w:val="22"/>
          <w:szCs w:val="22"/>
        </w:rPr>
        <w:t xml:space="preserve"> P-values were adjusted using False Discovery Rate (FDR) [</w:t>
      </w:r>
      <w:proofErr w:type="spellStart"/>
      <w:r w:rsidR="0054547D" w:rsidRPr="00B3409F">
        <w:rPr>
          <w:rFonts w:ascii="Arial" w:eastAsia="Times New Roman" w:hAnsi="Arial" w:cs="Arial"/>
          <w:color w:val="000000"/>
          <w:sz w:val="22"/>
          <w:szCs w:val="22"/>
        </w:rPr>
        <w:t>Benjamini</w:t>
      </w:r>
      <w:proofErr w:type="spellEnd"/>
      <w:r w:rsidR="0054547D" w:rsidRPr="00B3409F">
        <w:rPr>
          <w:rFonts w:ascii="Arial" w:eastAsia="Times New Roman" w:hAnsi="Arial" w:cs="Arial"/>
          <w:color w:val="000000"/>
          <w:sz w:val="22"/>
          <w:szCs w:val="22"/>
        </w:rPr>
        <w:t xml:space="preserve">, 1995] within each </w:t>
      </w:r>
      <w:del w:id="8" w:author="Donovan, Kevin" w:date="2020-07-20T15:53:00Z">
        <w:r w:rsidR="00941666" w:rsidRPr="00B3409F" w:rsidDel="007B3C77">
          <w:rPr>
            <w:rFonts w:ascii="Arial" w:eastAsia="Times New Roman" w:hAnsi="Arial" w:cs="Arial"/>
            <w:color w:val="000000"/>
            <w:sz w:val="22"/>
            <w:szCs w:val="22"/>
          </w:rPr>
          <w:delText xml:space="preserve">sibling </w:delText>
        </w:r>
      </w:del>
      <w:r w:rsidR="0054547D" w:rsidRPr="00B3409F">
        <w:rPr>
          <w:rFonts w:ascii="Arial" w:eastAsia="Times New Roman" w:hAnsi="Arial" w:cs="Arial"/>
          <w:color w:val="000000"/>
          <w:sz w:val="22"/>
          <w:szCs w:val="22"/>
        </w:rPr>
        <w:t>group (HR-ASD, HR</w:t>
      </w:r>
      <w:r w:rsidR="00FE33A5">
        <w:rPr>
          <w:rFonts w:ascii="Arial" w:eastAsia="Times New Roman" w:hAnsi="Arial" w:cs="Arial"/>
          <w:color w:val="000000"/>
          <w:sz w:val="22"/>
          <w:szCs w:val="22"/>
        </w:rPr>
        <w:t>-</w:t>
      </w:r>
      <w:proofErr w:type="spellStart"/>
      <w:r w:rsidR="00FE33A5">
        <w:rPr>
          <w:rFonts w:ascii="Arial" w:eastAsia="Times New Roman" w:hAnsi="Arial" w:cs="Arial"/>
          <w:color w:val="000000"/>
          <w:sz w:val="22"/>
          <w:szCs w:val="22"/>
        </w:rPr>
        <w:t>NoASD</w:t>
      </w:r>
      <w:proofErr w:type="spellEnd"/>
      <w:r w:rsidR="0054547D" w:rsidRPr="00B3409F">
        <w:rPr>
          <w:rFonts w:ascii="Arial" w:eastAsia="Times New Roman" w:hAnsi="Arial" w:cs="Arial"/>
          <w:color w:val="000000"/>
          <w:sz w:val="22"/>
          <w:szCs w:val="22"/>
        </w:rPr>
        <w:t>) and separately for primary and secondary measures of interest.</w:t>
      </w:r>
      <w:r w:rsidR="00D3555F" w:rsidRPr="00B3409F">
        <w:rPr>
          <w:rFonts w:ascii="Arial" w:eastAsia="Times New Roman" w:hAnsi="Arial" w:cs="Arial"/>
          <w:color w:val="000000"/>
          <w:sz w:val="22"/>
          <w:szCs w:val="22"/>
        </w:rPr>
        <w:t xml:space="preserve"> Brain phenotypes shown to exhibit significant associations with proband SCQ scores were carried forward </w:t>
      </w:r>
      <w:r w:rsidR="009C3415" w:rsidRPr="00B3409F">
        <w:rPr>
          <w:rFonts w:ascii="Arial" w:eastAsia="Times New Roman" w:hAnsi="Arial" w:cs="Arial"/>
          <w:color w:val="000000"/>
          <w:sz w:val="22"/>
          <w:szCs w:val="22"/>
        </w:rPr>
        <w:t>for further exploratio</w:t>
      </w:r>
      <w:r w:rsidR="002967F9" w:rsidRPr="00B3409F">
        <w:rPr>
          <w:rFonts w:ascii="Arial" w:eastAsia="Times New Roman" w:hAnsi="Arial" w:cs="Arial"/>
          <w:color w:val="000000"/>
          <w:sz w:val="22"/>
          <w:szCs w:val="22"/>
        </w:rPr>
        <w:t>n.</w:t>
      </w:r>
    </w:p>
    <w:p w14:paraId="17656CF7" w14:textId="429278D7" w:rsidR="00A543A7" w:rsidRPr="00B3409F" w:rsidRDefault="00786181" w:rsidP="00B3409F">
      <w:pPr>
        <w:spacing w:line="480" w:lineRule="auto"/>
        <w:rPr>
          <w:rFonts w:ascii="Arial" w:eastAsia="Times New Roman" w:hAnsi="Arial" w:cs="Arial"/>
          <w:color w:val="000000"/>
          <w:sz w:val="22"/>
          <w:szCs w:val="22"/>
        </w:rPr>
      </w:pPr>
      <w:ins w:id="9" w:author="Donovan, Kevin" w:date="2020-07-20T15:54:00Z">
        <w:r>
          <w:rPr>
            <w:rFonts w:ascii="Arial" w:eastAsia="Times New Roman" w:hAnsi="Arial" w:cs="Arial"/>
            <w:color w:val="000000"/>
            <w:sz w:val="22"/>
            <w:szCs w:val="22"/>
          </w:rPr>
          <w:tab/>
          <w:t>M</w:t>
        </w:r>
      </w:ins>
      <w:del w:id="10" w:author="Donovan, Kevin" w:date="2020-07-20T15:54:00Z">
        <w:r w:rsidR="00493BBE" w:rsidRPr="00B3409F" w:rsidDel="00786181">
          <w:rPr>
            <w:rFonts w:ascii="Arial" w:eastAsia="Times New Roman" w:hAnsi="Arial" w:cs="Arial"/>
            <w:color w:val="000000"/>
            <w:sz w:val="22"/>
            <w:szCs w:val="22"/>
          </w:rPr>
          <w:tab/>
        </w:r>
        <w:r w:rsidR="00D3555F" w:rsidRPr="00B3409F" w:rsidDel="00786181">
          <w:rPr>
            <w:rFonts w:ascii="Arial" w:eastAsia="Times New Roman" w:hAnsi="Arial" w:cs="Arial"/>
            <w:color w:val="000000"/>
            <w:sz w:val="22"/>
            <w:szCs w:val="22"/>
          </w:rPr>
          <w:delText>Longitudinal m</w:delText>
        </w:r>
      </w:del>
      <w:r w:rsidR="00D3555F" w:rsidRPr="00B3409F">
        <w:rPr>
          <w:rFonts w:ascii="Arial" w:eastAsia="Times New Roman" w:hAnsi="Arial" w:cs="Arial"/>
          <w:color w:val="000000"/>
          <w:sz w:val="22"/>
          <w:szCs w:val="22"/>
        </w:rPr>
        <w:t>ixed effects</w:t>
      </w:r>
      <w:r w:rsidR="00493BBE" w:rsidRPr="00B3409F">
        <w:rPr>
          <w:rFonts w:ascii="Arial" w:eastAsia="Times New Roman" w:hAnsi="Arial" w:cs="Arial"/>
          <w:color w:val="000000"/>
          <w:sz w:val="22"/>
          <w:szCs w:val="22"/>
        </w:rPr>
        <w:t xml:space="preserve"> models </w:t>
      </w:r>
      <w:del w:id="11" w:author="Donovan, Kevin" w:date="2020-07-20T15:54:00Z">
        <w:r w:rsidR="00D3555F" w:rsidRPr="00B3409F" w:rsidDel="00CD5031">
          <w:rPr>
            <w:rFonts w:ascii="Arial" w:eastAsia="Times New Roman" w:hAnsi="Arial" w:cs="Arial"/>
            <w:color w:val="000000"/>
            <w:sz w:val="22"/>
            <w:szCs w:val="22"/>
          </w:rPr>
          <w:delText xml:space="preserve">for repeated measures </w:delText>
        </w:r>
      </w:del>
      <w:r w:rsidR="00D3555F" w:rsidRPr="00B3409F">
        <w:rPr>
          <w:rFonts w:ascii="Arial" w:eastAsia="Times New Roman" w:hAnsi="Arial" w:cs="Arial"/>
          <w:color w:val="000000"/>
          <w:sz w:val="22"/>
          <w:szCs w:val="22"/>
        </w:rPr>
        <w:t xml:space="preserve">were employed to analyze associations between proband SCQ scores and sibling brain </w:t>
      </w:r>
      <w:r w:rsidR="00DB5164">
        <w:rPr>
          <w:rFonts w:ascii="Arial" w:eastAsia="Times New Roman" w:hAnsi="Arial" w:cs="Arial"/>
          <w:color w:val="000000"/>
          <w:sz w:val="22"/>
          <w:szCs w:val="22"/>
        </w:rPr>
        <w:t>phenotypes</w:t>
      </w:r>
      <w:ins w:id="12" w:author="Donovan, Kevin" w:date="2020-07-20T15:55:00Z">
        <w:r>
          <w:rPr>
            <w:rFonts w:ascii="Arial" w:eastAsia="Times New Roman" w:hAnsi="Arial" w:cs="Arial"/>
            <w:color w:val="000000"/>
            <w:sz w:val="22"/>
            <w:szCs w:val="22"/>
          </w:rPr>
          <w:t xml:space="preserve"> longitudinally</w:t>
        </w:r>
      </w:ins>
      <w:r w:rsidR="00D3555F" w:rsidRPr="00B3409F">
        <w:rPr>
          <w:rFonts w:ascii="Arial" w:eastAsia="Times New Roman" w:hAnsi="Arial" w:cs="Arial"/>
          <w:color w:val="000000"/>
          <w:sz w:val="22"/>
          <w:szCs w:val="22"/>
        </w:rPr>
        <w:t xml:space="preserve"> </w:t>
      </w:r>
      <w:r w:rsidR="00A543A7" w:rsidRPr="00B3409F">
        <w:rPr>
          <w:rFonts w:ascii="Arial" w:eastAsia="Times New Roman" w:hAnsi="Arial" w:cs="Arial"/>
          <w:color w:val="000000"/>
          <w:sz w:val="22"/>
          <w:szCs w:val="22"/>
        </w:rPr>
        <w:t>from 6 to 24 months</w:t>
      </w:r>
      <w:r w:rsidR="00493BBE" w:rsidRPr="00B3409F">
        <w:rPr>
          <w:rFonts w:ascii="Arial" w:eastAsia="Times New Roman" w:hAnsi="Arial" w:cs="Arial"/>
          <w:color w:val="000000"/>
          <w:sz w:val="22"/>
          <w:szCs w:val="22"/>
        </w:rPr>
        <w:t>. </w:t>
      </w:r>
      <w:r w:rsidR="00A543A7" w:rsidRPr="00B3409F">
        <w:rPr>
          <w:rFonts w:ascii="Arial" w:eastAsia="Times New Roman" w:hAnsi="Arial" w:cs="Arial"/>
          <w:color w:val="000000"/>
          <w:sz w:val="22"/>
          <w:szCs w:val="22"/>
        </w:rPr>
        <w:t xml:space="preserve">Each </w:t>
      </w:r>
      <w:del w:id="13" w:author="Donovan, Kevin" w:date="2020-07-20T15:55:00Z">
        <w:r w:rsidR="00A543A7" w:rsidRPr="00B3409F" w:rsidDel="00786181">
          <w:rPr>
            <w:rFonts w:ascii="Arial" w:eastAsia="Times New Roman" w:hAnsi="Arial" w:cs="Arial"/>
            <w:color w:val="000000"/>
            <w:sz w:val="22"/>
            <w:szCs w:val="22"/>
          </w:rPr>
          <w:delText xml:space="preserve">brain </w:delText>
        </w:r>
      </w:del>
      <w:r w:rsidR="00A543A7" w:rsidRPr="00B3409F">
        <w:rPr>
          <w:rFonts w:ascii="Arial" w:eastAsia="Times New Roman" w:hAnsi="Arial" w:cs="Arial"/>
          <w:color w:val="000000"/>
          <w:sz w:val="22"/>
          <w:szCs w:val="22"/>
        </w:rPr>
        <w:t xml:space="preserve">phenotype was modeled separately, </w:t>
      </w:r>
      <w:del w:id="14" w:author="Donovan, Kevin" w:date="2020-07-20T15:55:00Z">
        <w:r w:rsidR="00A543A7" w:rsidRPr="00B3409F" w:rsidDel="003014F4">
          <w:rPr>
            <w:rFonts w:ascii="Arial" w:eastAsia="Times New Roman" w:hAnsi="Arial" w:cs="Arial"/>
            <w:color w:val="000000"/>
            <w:sz w:val="22"/>
            <w:szCs w:val="22"/>
          </w:rPr>
          <w:delText>and included</w:delText>
        </w:r>
      </w:del>
      <w:ins w:id="15" w:author="Donovan, Kevin" w:date="2020-07-20T15:55:00Z">
        <w:r w:rsidR="003014F4">
          <w:rPr>
            <w:rFonts w:ascii="Arial" w:eastAsia="Times New Roman" w:hAnsi="Arial" w:cs="Arial"/>
            <w:color w:val="000000"/>
            <w:sz w:val="22"/>
            <w:szCs w:val="22"/>
          </w:rPr>
          <w:t>with</w:t>
        </w:r>
      </w:ins>
      <w:r w:rsidR="00A543A7" w:rsidRPr="00B3409F">
        <w:rPr>
          <w:rFonts w:ascii="Arial" w:eastAsia="Times New Roman" w:hAnsi="Arial" w:cs="Arial"/>
          <w:color w:val="000000"/>
          <w:sz w:val="22"/>
          <w:szCs w:val="22"/>
        </w:rPr>
        <w:t xml:space="preserve"> </w:t>
      </w:r>
      <w:ins w:id="16" w:author="Donovan, Kevin" w:date="2020-07-20T15:56:00Z">
        <w:r w:rsidR="00E3292F">
          <w:rPr>
            <w:rFonts w:ascii="Arial" w:eastAsia="Times New Roman" w:hAnsi="Arial" w:cs="Arial"/>
            <w:color w:val="000000"/>
            <w:sz w:val="22"/>
            <w:szCs w:val="22"/>
          </w:rPr>
          <w:t xml:space="preserve">a </w:t>
        </w:r>
      </w:ins>
      <w:del w:id="17" w:author="Donovan, Kevin" w:date="2020-07-20T15:56:00Z">
        <w:r w:rsidR="00A543A7" w:rsidRPr="00B3409F" w:rsidDel="007F551D">
          <w:rPr>
            <w:rFonts w:ascii="Arial" w:eastAsia="Times New Roman" w:hAnsi="Arial" w:cs="Arial"/>
            <w:color w:val="000000"/>
            <w:sz w:val="22"/>
            <w:szCs w:val="22"/>
          </w:rPr>
          <w:delText xml:space="preserve">individual </w:delText>
        </w:r>
      </w:del>
      <w:ins w:id="18" w:author="Donovan, Kevin" w:date="2020-07-20T15:56:00Z">
        <w:r w:rsidR="007F551D">
          <w:rPr>
            <w:rFonts w:ascii="Arial" w:eastAsia="Times New Roman" w:hAnsi="Arial" w:cs="Arial"/>
            <w:color w:val="000000"/>
            <w:sz w:val="22"/>
            <w:szCs w:val="22"/>
          </w:rPr>
          <w:t>subject-specific</w:t>
        </w:r>
        <w:r w:rsidR="007F551D" w:rsidRPr="00B3409F">
          <w:rPr>
            <w:rFonts w:ascii="Arial" w:eastAsia="Times New Roman" w:hAnsi="Arial" w:cs="Arial"/>
            <w:color w:val="000000"/>
            <w:sz w:val="22"/>
            <w:szCs w:val="22"/>
          </w:rPr>
          <w:t xml:space="preserve"> </w:t>
        </w:r>
      </w:ins>
      <w:r w:rsidR="00A543A7" w:rsidRPr="00B3409F">
        <w:rPr>
          <w:rFonts w:ascii="Arial" w:eastAsia="Times New Roman" w:hAnsi="Arial" w:cs="Arial"/>
          <w:color w:val="000000"/>
          <w:sz w:val="22"/>
          <w:szCs w:val="22"/>
        </w:rPr>
        <w:t>intercept</w:t>
      </w:r>
      <w:del w:id="19" w:author="Donovan, Kevin" w:date="2020-07-20T15:56:00Z">
        <w:r w:rsidR="00A543A7" w:rsidRPr="00B3409F" w:rsidDel="00E3292F">
          <w:rPr>
            <w:rFonts w:ascii="Arial" w:eastAsia="Times New Roman" w:hAnsi="Arial" w:cs="Arial"/>
            <w:color w:val="000000"/>
            <w:sz w:val="22"/>
            <w:szCs w:val="22"/>
          </w:rPr>
          <w:delText>s</w:delText>
        </w:r>
      </w:del>
      <w:r w:rsidR="00A543A7" w:rsidRPr="00B3409F">
        <w:rPr>
          <w:rFonts w:ascii="Arial" w:eastAsia="Times New Roman" w:hAnsi="Arial" w:cs="Arial"/>
          <w:color w:val="000000"/>
          <w:sz w:val="22"/>
          <w:szCs w:val="22"/>
        </w:rPr>
        <w:t xml:space="preserve"> </w:t>
      </w:r>
      <w:ins w:id="20" w:author="Donovan, Kevin" w:date="2020-07-20T15:56:00Z">
        <w:r w:rsidR="007F551D">
          <w:rPr>
            <w:rFonts w:ascii="Arial" w:eastAsia="Times New Roman" w:hAnsi="Arial" w:cs="Arial"/>
            <w:color w:val="000000"/>
            <w:sz w:val="22"/>
            <w:szCs w:val="22"/>
          </w:rPr>
          <w:t xml:space="preserve">and </w:t>
        </w:r>
      </w:ins>
      <w:ins w:id="21" w:author="Donovan, Kevin" w:date="2020-07-20T15:57:00Z">
        <w:r w:rsidR="00B7512F">
          <w:rPr>
            <w:rFonts w:ascii="Arial" w:eastAsia="Times New Roman" w:hAnsi="Arial" w:cs="Arial"/>
            <w:color w:val="000000"/>
            <w:sz w:val="22"/>
            <w:szCs w:val="22"/>
          </w:rPr>
          <w:t xml:space="preserve">slope for age </w:t>
        </w:r>
      </w:ins>
      <w:r w:rsidR="00A543A7" w:rsidRPr="00B3409F">
        <w:rPr>
          <w:rFonts w:ascii="Arial" w:eastAsia="Times New Roman" w:hAnsi="Arial" w:cs="Arial"/>
          <w:color w:val="000000"/>
          <w:sz w:val="22"/>
          <w:szCs w:val="22"/>
        </w:rPr>
        <w:t>as random effects.  F</w:t>
      </w:r>
      <w:r w:rsidR="00493BBE" w:rsidRPr="00B3409F">
        <w:rPr>
          <w:rFonts w:ascii="Arial" w:eastAsia="Times New Roman" w:hAnsi="Arial" w:cs="Arial"/>
          <w:color w:val="000000"/>
          <w:sz w:val="22"/>
          <w:szCs w:val="22"/>
        </w:rPr>
        <w:t xml:space="preserve">ixed effects </w:t>
      </w:r>
      <w:del w:id="22" w:author="Donovan, Kevin" w:date="2020-07-20T15:57:00Z">
        <w:r w:rsidR="00941666" w:rsidRPr="00B3409F" w:rsidDel="00B7512F">
          <w:rPr>
            <w:rFonts w:ascii="Arial" w:eastAsia="Times New Roman" w:hAnsi="Arial" w:cs="Arial"/>
            <w:color w:val="000000"/>
            <w:sz w:val="22"/>
            <w:szCs w:val="22"/>
          </w:rPr>
          <w:delText>included</w:delText>
        </w:r>
        <w:r w:rsidR="00493BBE" w:rsidRPr="00B3409F" w:rsidDel="00B7512F">
          <w:rPr>
            <w:rFonts w:ascii="Arial" w:eastAsia="Times New Roman" w:hAnsi="Arial" w:cs="Arial"/>
            <w:color w:val="000000"/>
            <w:sz w:val="22"/>
            <w:szCs w:val="22"/>
          </w:rPr>
          <w:delText xml:space="preserve"> </w:delText>
        </w:r>
      </w:del>
      <w:ins w:id="23" w:author="Donovan, Kevin" w:date="2020-07-20T15:57:00Z">
        <w:r w:rsidR="00B7512F">
          <w:rPr>
            <w:rFonts w:ascii="Arial" w:eastAsia="Times New Roman" w:hAnsi="Arial" w:cs="Arial"/>
            <w:color w:val="000000"/>
            <w:sz w:val="22"/>
            <w:szCs w:val="22"/>
          </w:rPr>
          <w:t>were</w:t>
        </w:r>
        <w:r w:rsidR="00B7512F" w:rsidRPr="00B3409F">
          <w:rPr>
            <w:rFonts w:ascii="Arial" w:eastAsia="Times New Roman" w:hAnsi="Arial" w:cs="Arial"/>
            <w:color w:val="000000"/>
            <w:sz w:val="22"/>
            <w:szCs w:val="22"/>
          </w:rPr>
          <w:t xml:space="preserve"> </w:t>
        </w:r>
      </w:ins>
      <w:r w:rsidR="00941666" w:rsidRPr="00B3409F">
        <w:rPr>
          <w:rFonts w:ascii="Arial" w:eastAsia="Times New Roman" w:hAnsi="Arial" w:cs="Arial"/>
          <w:color w:val="000000"/>
          <w:sz w:val="22"/>
          <w:szCs w:val="22"/>
        </w:rPr>
        <w:t xml:space="preserve">proband </w:t>
      </w:r>
      <w:r w:rsidR="00493BBE" w:rsidRPr="00B3409F">
        <w:rPr>
          <w:rFonts w:ascii="Arial" w:eastAsia="Times New Roman" w:hAnsi="Arial" w:cs="Arial"/>
          <w:color w:val="000000"/>
          <w:sz w:val="22"/>
          <w:szCs w:val="22"/>
        </w:rPr>
        <w:t xml:space="preserve">SCQ score, </w:t>
      </w:r>
      <w:r w:rsidR="00941666" w:rsidRPr="00B3409F">
        <w:rPr>
          <w:rFonts w:ascii="Arial" w:eastAsia="Times New Roman" w:hAnsi="Arial" w:cs="Arial"/>
          <w:color w:val="000000"/>
          <w:sz w:val="22"/>
          <w:szCs w:val="22"/>
        </w:rPr>
        <w:t xml:space="preserve">sibling </w:t>
      </w:r>
      <w:r w:rsidR="00493BBE" w:rsidRPr="00B3409F">
        <w:rPr>
          <w:rFonts w:ascii="Arial" w:eastAsia="Times New Roman" w:hAnsi="Arial" w:cs="Arial"/>
          <w:color w:val="000000"/>
          <w:sz w:val="22"/>
          <w:szCs w:val="22"/>
        </w:rPr>
        <w:t xml:space="preserve">diagnosis, </w:t>
      </w:r>
      <w:r w:rsidR="00A543A7" w:rsidRPr="00B3409F">
        <w:rPr>
          <w:rFonts w:ascii="Arial" w:eastAsia="Times New Roman" w:hAnsi="Arial" w:cs="Arial"/>
          <w:color w:val="000000"/>
          <w:sz w:val="22"/>
          <w:szCs w:val="22"/>
        </w:rPr>
        <w:t xml:space="preserve">sibling </w:t>
      </w:r>
      <w:r w:rsidR="00493BBE" w:rsidRPr="00B3409F">
        <w:rPr>
          <w:rFonts w:ascii="Arial" w:eastAsia="Times New Roman" w:hAnsi="Arial" w:cs="Arial"/>
          <w:color w:val="000000"/>
          <w:sz w:val="22"/>
          <w:szCs w:val="22"/>
        </w:rPr>
        <w:t xml:space="preserve">age, </w:t>
      </w:r>
      <w:r w:rsidR="00A543A7" w:rsidRPr="00B3409F">
        <w:rPr>
          <w:rFonts w:ascii="Arial" w:eastAsia="Times New Roman" w:hAnsi="Arial" w:cs="Arial"/>
          <w:color w:val="000000"/>
          <w:sz w:val="22"/>
          <w:szCs w:val="22"/>
        </w:rPr>
        <w:t>sibling sex, proband age</w:t>
      </w:r>
      <w:r w:rsidR="00493BBE" w:rsidRPr="00B3409F">
        <w:rPr>
          <w:rFonts w:ascii="Arial" w:eastAsia="Times New Roman" w:hAnsi="Arial" w:cs="Arial"/>
          <w:color w:val="000000"/>
          <w:sz w:val="22"/>
          <w:szCs w:val="22"/>
        </w:rPr>
        <w:t xml:space="preserve">, </w:t>
      </w:r>
      <w:r w:rsidR="00A543A7" w:rsidRPr="00B3409F">
        <w:rPr>
          <w:rFonts w:ascii="Arial" w:eastAsia="Times New Roman" w:hAnsi="Arial" w:cs="Arial"/>
          <w:color w:val="000000"/>
          <w:sz w:val="22"/>
          <w:szCs w:val="22"/>
        </w:rPr>
        <w:t>proband sex</w:t>
      </w:r>
      <w:r w:rsidR="00493BBE" w:rsidRPr="00B3409F">
        <w:rPr>
          <w:rFonts w:ascii="Arial" w:eastAsia="Times New Roman" w:hAnsi="Arial" w:cs="Arial"/>
          <w:color w:val="000000"/>
          <w:sz w:val="22"/>
          <w:szCs w:val="22"/>
        </w:rPr>
        <w:t xml:space="preserve">, </w:t>
      </w:r>
      <w:r w:rsidR="00A543A7" w:rsidRPr="00B3409F">
        <w:rPr>
          <w:rFonts w:ascii="Arial" w:eastAsia="Times New Roman" w:hAnsi="Arial" w:cs="Arial"/>
          <w:color w:val="000000"/>
          <w:sz w:val="22"/>
          <w:szCs w:val="22"/>
        </w:rPr>
        <w:t>and study site</w:t>
      </w:r>
      <w:r w:rsidR="00493BBE" w:rsidRPr="00B3409F">
        <w:rPr>
          <w:rFonts w:ascii="Arial" w:eastAsia="Times New Roman" w:hAnsi="Arial" w:cs="Arial"/>
          <w:color w:val="000000"/>
          <w:sz w:val="22"/>
          <w:szCs w:val="22"/>
        </w:rPr>
        <w:t xml:space="preserve">. Interaction terms between </w:t>
      </w:r>
      <w:r w:rsidR="00A543A7" w:rsidRPr="00B3409F">
        <w:rPr>
          <w:rFonts w:ascii="Arial" w:eastAsia="Times New Roman" w:hAnsi="Arial" w:cs="Arial"/>
          <w:color w:val="000000"/>
          <w:sz w:val="22"/>
          <w:szCs w:val="22"/>
        </w:rPr>
        <w:t>sibling diagnosis</w:t>
      </w:r>
      <w:r w:rsidR="00493BBE" w:rsidRPr="00B3409F">
        <w:rPr>
          <w:rFonts w:ascii="Arial" w:eastAsia="Times New Roman" w:hAnsi="Arial" w:cs="Arial"/>
          <w:color w:val="000000"/>
          <w:sz w:val="22"/>
          <w:szCs w:val="22"/>
        </w:rPr>
        <w:t xml:space="preserve"> and </w:t>
      </w:r>
      <w:r w:rsidR="00941666" w:rsidRPr="00B3409F">
        <w:rPr>
          <w:rFonts w:ascii="Arial" w:eastAsia="Times New Roman" w:hAnsi="Arial" w:cs="Arial"/>
          <w:color w:val="000000"/>
          <w:sz w:val="22"/>
          <w:szCs w:val="22"/>
        </w:rPr>
        <w:t xml:space="preserve">proband </w:t>
      </w:r>
      <w:r w:rsidR="00493BBE" w:rsidRPr="00B3409F">
        <w:rPr>
          <w:rFonts w:ascii="Arial" w:eastAsia="Times New Roman" w:hAnsi="Arial" w:cs="Arial"/>
          <w:color w:val="000000"/>
          <w:sz w:val="22"/>
          <w:szCs w:val="22"/>
        </w:rPr>
        <w:t xml:space="preserve">SCQ score, and </w:t>
      </w:r>
      <w:r w:rsidR="00941666" w:rsidRPr="00B3409F">
        <w:rPr>
          <w:rFonts w:ascii="Arial" w:eastAsia="Times New Roman" w:hAnsi="Arial" w:cs="Arial"/>
          <w:color w:val="000000"/>
          <w:sz w:val="22"/>
          <w:szCs w:val="22"/>
        </w:rPr>
        <w:t xml:space="preserve">sibling </w:t>
      </w:r>
      <w:r w:rsidR="00493BBE" w:rsidRPr="00B3409F">
        <w:rPr>
          <w:rFonts w:ascii="Arial" w:eastAsia="Times New Roman" w:hAnsi="Arial" w:cs="Arial"/>
          <w:color w:val="000000"/>
          <w:sz w:val="22"/>
          <w:szCs w:val="22"/>
        </w:rPr>
        <w:t>diagnosis and age</w:t>
      </w:r>
      <w:r w:rsidR="00A543A7" w:rsidRPr="00B3409F">
        <w:rPr>
          <w:rFonts w:ascii="Arial" w:eastAsia="Times New Roman" w:hAnsi="Arial" w:cs="Arial"/>
          <w:color w:val="000000"/>
          <w:sz w:val="22"/>
          <w:szCs w:val="22"/>
        </w:rPr>
        <w:t xml:space="preserve"> we</w:t>
      </w:r>
      <w:ins w:id="24" w:author="Donovan, Kevin" w:date="2020-07-20T15:57:00Z">
        <w:r w:rsidR="003F36F6">
          <w:rPr>
            <w:rFonts w:ascii="Arial" w:eastAsia="Times New Roman" w:hAnsi="Arial" w:cs="Arial"/>
            <w:color w:val="000000"/>
            <w:sz w:val="22"/>
            <w:szCs w:val="22"/>
          </w:rPr>
          <w:t>re</w:t>
        </w:r>
      </w:ins>
      <w:r w:rsidR="00A543A7" w:rsidRPr="00B3409F">
        <w:rPr>
          <w:rFonts w:ascii="Arial" w:eastAsia="Times New Roman" w:hAnsi="Arial" w:cs="Arial"/>
          <w:color w:val="000000"/>
          <w:sz w:val="22"/>
          <w:szCs w:val="22"/>
        </w:rPr>
        <w:t xml:space="preserve"> also </w:t>
      </w:r>
      <w:del w:id="25" w:author="Donovan, Kevin" w:date="2020-07-20T15:57:00Z">
        <w:r w:rsidR="00A543A7" w:rsidRPr="00B3409F" w:rsidDel="003F36F6">
          <w:rPr>
            <w:rFonts w:ascii="Arial" w:eastAsia="Times New Roman" w:hAnsi="Arial" w:cs="Arial"/>
            <w:color w:val="000000"/>
            <w:sz w:val="22"/>
            <w:szCs w:val="22"/>
          </w:rPr>
          <w:delText>modeled</w:delText>
        </w:r>
      </w:del>
      <w:ins w:id="26" w:author="Donovan, Kevin" w:date="2020-07-20T15:57:00Z">
        <w:r w:rsidR="003F36F6">
          <w:rPr>
            <w:rFonts w:ascii="Arial" w:eastAsia="Times New Roman" w:hAnsi="Arial" w:cs="Arial"/>
            <w:color w:val="000000"/>
            <w:sz w:val="22"/>
            <w:szCs w:val="22"/>
          </w:rPr>
          <w:t>included</w:t>
        </w:r>
      </w:ins>
      <w:r w:rsidR="00493BBE" w:rsidRPr="00B3409F">
        <w:rPr>
          <w:rFonts w:ascii="Arial" w:eastAsia="Times New Roman" w:hAnsi="Arial" w:cs="Arial"/>
          <w:color w:val="000000"/>
          <w:sz w:val="22"/>
          <w:szCs w:val="22"/>
        </w:rPr>
        <w:t>. </w:t>
      </w:r>
      <w:r w:rsidR="00A543A7" w:rsidRPr="00B3409F">
        <w:rPr>
          <w:rFonts w:ascii="Arial" w:eastAsia="Times New Roman" w:hAnsi="Arial" w:cs="Arial"/>
          <w:color w:val="000000"/>
          <w:sz w:val="22"/>
          <w:szCs w:val="22"/>
        </w:rPr>
        <w:t xml:space="preserve">In secondary analyses, potential time-varying </w:t>
      </w:r>
      <w:r w:rsidR="00493BBE" w:rsidRPr="00B3409F">
        <w:rPr>
          <w:rFonts w:ascii="Arial" w:eastAsia="Times New Roman" w:hAnsi="Arial" w:cs="Arial"/>
          <w:color w:val="000000"/>
          <w:sz w:val="22"/>
          <w:szCs w:val="22"/>
        </w:rPr>
        <w:t xml:space="preserve">associations between </w:t>
      </w:r>
      <w:r w:rsidR="00A543A7" w:rsidRPr="00B3409F">
        <w:rPr>
          <w:rFonts w:ascii="Arial" w:eastAsia="Times New Roman" w:hAnsi="Arial" w:cs="Arial"/>
          <w:color w:val="000000"/>
          <w:sz w:val="22"/>
          <w:szCs w:val="22"/>
        </w:rPr>
        <w:t xml:space="preserve">proband </w:t>
      </w:r>
      <w:r w:rsidR="00493BBE" w:rsidRPr="00B3409F">
        <w:rPr>
          <w:rFonts w:ascii="Arial" w:eastAsia="Times New Roman" w:hAnsi="Arial" w:cs="Arial"/>
          <w:color w:val="000000"/>
          <w:sz w:val="22"/>
          <w:szCs w:val="22"/>
        </w:rPr>
        <w:t xml:space="preserve">SCQ score and </w:t>
      </w:r>
      <w:r w:rsidR="00A543A7" w:rsidRPr="00B3409F">
        <w:rPr>
          <w:rFonts w:ascii="Arial" w:eastAsia="Times New Roman" w:hAnsi="Arial" w:cs="Arial"/>
          <w:color w:val="000000"/>
          <w:sz w:val="22"/>
          <w:szCs w:val="22"/>
        </w:rPr>
        <w:t>sibling</w:t>
      </w:r>
      <w:r w:rsidR="00493BBE" w:rsidRPr="00B3409F">
        <w:rPr>
          <w:rFonts w:ascii="Arial" w:eastAsia="Times New Roman" w:hAnsi="Arial" w:cs="Arial"/>
          <w:color w:val="000000"/>
          <w:sz w:val="22"/>
          <w:szCs w:val="22"/>
        </w:rPr>
        <w:t xml:space="preserve"> brain measure</w:t>
      </w:r>
      <w:r w:rsidR="00A543A7" w:rsidRPr="00B3409F">
        <w:rPr>
          <w:rFonts w:ascii="Arial" w:eastAsia="Times New Roman" w:hAnsi="Arial" w:cs="Arial"/>
          <w:color w:val="000000"/>
          <w:sz w:val="22"/>
          <w:szCs w:val="22"/>
        </w:rPr>
        <w:t xml:space="preserve">s were modeled </w:t>
      </w:r>
      <w:r w:rsidR="002967F9" w:rsidRPr="00B3409F">
        <w:rPr>
          <w:rFonts w:ascii="Arial" w:eastAsia="Times New Roman" w:hAnsi="Arial" w:cs="Arial"/>
          <w:color w:val="000000"/>
          <w:sz w:val="22"/>
          <w:szCs w:val="22"/>
        </w:rPr>
        <w:t>with a</w:t>
      </w:r>
      <w:r w:rsidR="00A543A7" w:rsidRPr="00B3409F">
        <w:rPr>
          <w:rFonts w:ascii="Arial" w:eastAsia="Times New Roman" w:hAnsi="Arial" w:cs="Arial"/>
          <w:color w:val="000000"/>
          <w:sz w:val="22"/>
          <w:szCs w:val="22"/>
        </w:rPr>
        <w:t xml:space="preserve"> </w:t>
      </w:r>
      <w:r w:rsidR="00941666" w:rsidRPr="00B3409F">
        <w:rPr>
          <w:rFonts w:ascii="Arial" w:eastAsia="Times New Roman" w:hAnsi="Arial" w:cs="Arial"/>
          <w:color w:val="000000"/>
          <w:sz w:val="22"/>
          <w:szCs w:val="22"/>
        </w:rPr>
        <w:t>three-way interaction term (</w:t>
      </w:r>
      <w:r w:rsidR="00A543A7" w:rsidRPr="00B3409F">
        <w:rPr>
          <w:rFonts w:ascii="Arial" w:eastAsia="Times New Roman" w:hAnsi="Arial" w:cs="Arial"/>
          <w:color w:val="000000"/>
          <w:sz w:val="22"/>
          <w:szCs w:val="22"/>
        </w:rPr>
        <w:t>proband SCQ score x sibling diagnosis x time</w:t>
      </w:r>
      <w:r w:rsidR="00941666" w:rsidRPr="00B3409F">
        <w:rPr>
          <w:rFonts w:ascii="Arial" w:eastAsia="Times New Roman" w:hAnsi="Arial" w:cs="Arial"/>
          <w:color w:val="000000"/>
          <w:sz w:val="22"/>
          <w:szCs w:val="22"/>
        </w:rPr>
        <w:t xml:space="preserve">). </w:t>
      </w:r>
    </w:p>
    <w:p w14:paraId="007366E5" w14:textId="111C9BA1" w:rsidR="0033348F" w:rsidRPr="00B3409F" w:rsidRDefault="00DD11A4" w:rsidP="00B3409F">
      <w:pPr>
        <w:spacing w:line="480" w:lineRule="auto"/>
        <w:rPr>
          <w:rFonts w:ascii="Arial" w:eastAsia="Times New Roman" w:hAnsi="Arial" w:cs="Arial"/>
          <w:color w:val="000000"/>
          <w:sz w:val="22"/>
          <w:szCs w:val="22"/>
        </w:rPr>
      </w:pPr>
      <w:r w:rsidRPr="00B3409F">
        <w:rPr>
          <w:rFonts w:ascii="Arial" w:eastAsia="Times New Roman" w:hAnsi="Arial" w:cs="Arial"/>
          <w:color w:val="000000"/>
          <w:sz w:val="22"/>
          <w:szCs w:val="22"/>
        </w:rPr>
        <w:tab/>
      </w:r>
      <w:del w:id="27" w:author="Donovan, Kevin" w:date="2020-07-20T15:59:00Z">
        <w:r w:rsidR="00A16CF9" w:rsidRPr="00B3409F" w:rsidDel="005F2E13">
          <w:rPr>
            <w:rFonts w:ascii="Arial" w:eastAsia="Times New Roman" w:hAnsi="Arial" w:cs="Arial"/>
            <w:color w:val="000000"/>
            <w:sz w:val="22"/>
            <w:szCs w:val="22"/>
          </w:rPr>
          <w:delText xml:space="preserve">To </w:delText>
        </w:r>
      </w:del>
      <w:ins w:id="28" w:author="Donovan, Kevin" w:date="2020-07-20T15:59:00Z">
        <w:r w:rsidR="00042355">
          <w:rPr>
            <w:rFonts w:ascii="Arial" w:eastAsia="Times New Roman" w:hAnsi="Arial" w:cs="Arial"/>
            <w:color w:val="000000"/>
            <w:sz w:val="22"/>
            <w:szCs w:val="22"/>
          </w:rPr>
          <w:t xml:space="preserve">To further </w:t>
        </w:r>
      </w:ins>
      <w:ins w:id="29" w:author="Donovan, Kevin" w:date="2020-07-20T16:01:00Z">
        <w:r w:rsidR="004D6ABA">
          <w:rPr>
            <w:rFonts w:ascii="Arial" w:eastAsia="Times New Roman" w:hAnsi="Arial" w:cs="Arial"/>
            <w:color w:val="000000"/>
            <w:sz w:val="22"/>
            <w:szCs w:val="22"/>
          </w:rPr>
          <w:t>explore</w:t>
        </w:r>
      </w:ins>
      <w:ins w:id="30" w:author="Donovan, Kevin" w:date="2020-07-20T15:59:00Z">
        <w:r w:rsidR="00042355">
          <w:rPr>
            <w:rFonts w:ascii="Arial" w:eastAsia="Times New Roman" w:hAnsi="Arial" w:cs="Arial"/>
            <w:color w:val="000000"/>
            <w:sz w:val="22"/>
            <w:szCs w:val="22"/>
          </w:rPr>
          <w:t xml:space="preserve"> these </w:t>
        </w:r>
      </w:ins>
      <w:ins w:id="31" w:author="Donovan, Kevin" w:date="2020-07-20T16:00:00Z">
        <w:r w:rsidR="00042355">
          <w:rPr>
            <w:rFonts w:ascii="Arial" w:eastAsia="Times New Roman" w:hAnsi="Arial" w:cs="Arial"/>
            <w:color w:val="000000"/>
            <w:sz w:val="22"/>
            <w:szCs w:val="22"/>
          </w:rPr>
          <w:t>associations</w:t>
        </w:r>
      </w:ins>
      <w:del w:id="32" w:author="Donovan, Kevin" w:date="2020-07-20T15:59:00Z">
        <w:r w:rsidR="00A16CF9" w:rsidRPr="00B3409F" w:rsidDel="00042355">
          <w:rPr>
            <w:rFonts w:ascii="Arial" w:eastAsia="Times New Roman" w:hAnsi="Arial" w:cs="Arial"/>
            <w:color w:val="000000"/>
            <w:sz w:val="22"/>
            <w:szCs w:val="22"/>
          </w:rPr>
          <w:delText xml:space="preserve">further </w:delText>
        </w:r>
        <w:r w:rsidR="00A20FB3" w:rsidRPr="00B3409F" w:rsidDel="00042355">
          <w:rPr>
            <w:rFonts w:ascii="Arial" w:eastAsia="Times New Roman" w:hAnsi="Arial" w:cs="Arial"/>
            <w:color w:val="000000"/>
            <w:sz w:val="22"/>
            <w:szCs w:val="22"/>
          </w:rPr>
          <w:delText>examine</w:delText>
        </w:r>
        <w:r w:rsidR="00A16CF9" w:rsidRPr="00B3409F" w:rsidDel="00042355">
          <w:rPr>
            <w:rFonts w:ascii="Arial" w:eastAsia="Times New Roman" w:hAnsi="Arial" w:cs="Arial"/>
            <w:color w:val="000000"/>
            <w:sz w:val="22"/>
            <w:szCs w:val="22"/>
          </w:rPr>
          <w:delText xml:space="preserve"> the role of higher levels of proband traits in </w:delText>
        </w:r>
        <w:r w:rsidR="00941666" w:rsidRPr="00B3409F" w:rsidDel="00042355">
          <w:rPr>
            <w:rFonts w:ascii="Arial" w:eastAsia="Times New Roman" w:hAnsi="Arial" w:cs="Arial"/>
            <w:color w:val="000000"/>
            <w:sz w:val="22"/>
            <w:szCs w:val="22"/>
          </w:rPr>
          <w:delText>explaining variation in</w:delText>
        </w:r>
        <w:r w:rsidR="00A16CF9" w:rsidRPr="00B3409F" w:rsidDel="00042355">
          <w:rPr>
            <w:rFonts w:ascii="Arial" w:eastAsia="Times New Roman" w:hAnsi="Arial" w:cs="Arial"/>
            <w:color w:val="000000"/>
            <w:sz w:val="22"/>
            <w:szCs w:val="22"/>
          </w:rPr>
          <w:delText xml:space="preserve"> brain </w:delText>
        </w:r>
        <w:r w:rsidR="00A16CF9" w:rsidRPr="00DB5164" w:rsidDel="00042355">
          <w:rPr>
            <w:rFonts w:ascii="Arial" w:eastAsia="Times New Roman" w:hAnsi="Arial" w:cs="Arial"/>
            <w:sz w:val="22"/>
            <w:szCs w:val="22"/>
          </w:rPr>
          <w:delText xml:space="preserve">development in </w:delText>
        </w:r>
        <w:r w:rsidR="00941666" w:rsidRPr="00DB5164" w:rsidDel="00042355">
          <w:rPr>
            <w:rFonts w:ascii="Arial" w:eastAsia="Times New Roman" w:hAnsi="Arial" w:cs="Arial"/>
            <w:sz w:val="22"/>
            <w:szCs w:val="22"/>
          </w:rPr>
          <w:delText>HR-ASD infants</w:delText>
        </w:r>
      </w:del>
      <w:r w:rsidR="00A16CF9" w:rsidRPr="00DB5164">
        <w:rPr>
          <w:rFonts w:ascii="Arial" w:eastAsia="Times New Roman" w:hAnsi="Arial" w:cs="Arial"/>
          <w:sz w:val="22"/>
          <w:szCs w:val="22"/>
        </w:rPr>
        <w:t xml:space="preserve">, we </w:t>
      </w:r>
      <w:r w:rsidRPr="00DB5164">
        <w:rPr>
          <w:rFonts w:ascii="Arial" w:eastAsia="Times New Roman" w:hAnsi="Arial" w:cs="Arial"/>
          <w:sz w:val="22"/>
          <w:szCs w:val="22"/>
        </w:rPr>
        <w:t xml:space="preserve">dichotomized proband SCQ scores using a </w:t>
      </w:r>
      <w:r w:rsidRPr="00DB5164">
        <w:rPr>
          <w:rFonts w:ascii="Arial" w:eastAsia="Times New Roman" w:hAnsi="Arial" w:cs="Arial"/>
          <w:sz w:val="22"/>
          <w:szCs w:val="22"/>
        </w:rPr>
        <w:lastRenderedPageBreak/>
        <w:t xml:space="preserve">mean/median split (see </w:t>
      </w:r>
      <w:r w:rsidR="00DB5164" w:rsidRPr="00DB5164">
        <w:rPr>
          <w:rFonts w:ascii="Arial" w:eastAsia="Times New Roman" w:hAnsi="Arial" w:cs="Arial"/>
          <w:sz w:val="22"/>
          <w:szCs w:val="22"/>
        </w:rPr>
        <w:t>Figure S2 in the online supplement</w:t>
      </w:r>
      <w:r w:rsidRPr="00DB5164">
        <w:rPr>
          <w:rFonts w:ascii="Arial" w:eastAsia="Times New Roman" w:hAnsi="Arial" w:cs="Arial"/>
          <w:sz w:val="22"/>
          <w:szCs w:val="22"/>
        </w:rPr>
        <w:t xml:space="preserve">), informed by evidence that proband </w:t>
      </w:r>
      <w:r w:rsidR="003C20D9" w:rsidRPr="00DB5164">
        <w:rPr>
          <w:rFonts w:ascii="Arial" w:eastAsia="Times New Roman" w:hAnsi="Arial" w:cs="Arial"/>
          <w:sz w:val="22"/>
          <w:szCs w:val="22"/>
        </w:rPr>
        <w:t xml:space="preserve">SCQ </w:t>
      </w:r>
      <w:r w:rsidRPr="00DB5164">
        <w:rPr>
          <w:rFonts w:ascii="Arial" w:eastAsia="Times New Roman" w:hAnsi="Arial" w:cs="Arial"/>
          <w:sz w:val="22"/>
          <w:szCs w:val="22"/>
        </w:rPr>
        <w:t>scores in the upper quartiles conferred significantly increased risk for autism in their infant siblings [Girault et al., 2020</w:t>
      </w:r>
      <w:r w:rsidRPr="00B3409F">
        <w:rPr>
          <w:rFonts w:ascii="Arial" w:eastAsia="Times New Roman" w:hAnsi="Arial" w:cs="Arial"/>
          <w:color w:val="000000"/>
          <w:sz w:val="22"/>
          <w:szCs w:val="22"/>
        </w:rPr>
        <w:t>]. Logistic regression analyses predicting sibling diagnostic outcome from proband SCQ group (above vs. below average SCQ</w:t>
      </w:r>
      <w:r w:rsidR="00941666" w:rsidRPr="00B3409F">
        <w:rPr>
          <w:rFonts w:ascii="Arial" w:eastAsia="Times New Roman" w:hAnsi="Arial" w:cs="Arial"/>
          <w:color w:val="000000"/>
          <w:sz w:val="22"/>
          <w:szCs w:val="22"/>
        </w:rPr>
        <w:t>; SCQ-High, SCQ-Low</w:t>
      </w:r>
      <w:r w:rsidRPr="00B3409F">
        <w:rPr>
          <w:rFonts w:ascii="Arial" w:eastAsia="Times New Roman" w:hAnsi="Arial" w:cs="Arial"/>
          <w:color w:val="000000"/>
          <w:sz w:val="22"/>
          <w:szCs w:val="22"/>
        </w:rPr>
        <w:t>) were performed</w:t>
      </w:r>
      <w:r w:rsidR="0033348F" w:rsidRPr="00B3409F">
        <w:rPr>
          <w:rFonts w:ascii="Arial" w:eastAsia="Times New Roman" w:hAnsi="Arial" w:cs="Arial"/>
          <w:color w:val="000000"/>
          <w:sz w:val="22"/>
          <w:szCs w:val="22"/>
        </w:rPr>
        <w:t>, controlling for proband and sibling age and sex, and study site</w:t>
      </w:r>
      <w:r w:rsidR="00941666" w:rsidRPr="00B3409F">
        <w:rPr>
          <w:rFonts w:ascii="Arial" w:eastAsia="Times New Roman" w:hAnsi="Arial" w:cs="Arial"/>
          <w:color w:val="000000"/>
          <w:sz w:val="22"/>
          <w:szCs w:val="22"/>
        </w:rPr>
        <w:t>. O</w:t>
      </w:r>
      <w:r w:rsidR="0033348F" w:rsidRPr="00B3409F">
        <w:rPr>
          <w:rFonts w:ascii="Arial" w:eastAsia="Times New Roman" w:hAnsi="Arial" w:cs="Arial"/>
          <w:color w:val="000000"/>
          <w:sz w:val="22"/>
          <w:szCs w:val="22"/>
        </w:rPr>
        <w:t xml:space="preserve">dds ratios and CIs </w:t>
      </w:r>
      <w:r w:rsidR="00941666" w:rsidRPr="00B3409F">
        <w:rPr>
          <w:rFonts w:ascii="Arial" w:eastAsia="Times New Roman" w:hAnsi="Arial" w:cs="Arial"/>
          <w:color w:val="000000"/>
          <w:sz w:val="22"/>
          <w:szCs w:val="22"/>
        </w:rPr>
        <w:t xml:space="preserve">were computed to convey </w:t>
      </w:r>
      <w:r w:rsidR="0033348F" w:rsidRPr="00B3409F">
        <w:rPr>
          <w:rFonts w:ascii="Arial" w:eastAsia="Times New Roman" w:hAnsi="Arial" w:cs="Arial"/>
          <w:color w:val="000000"/>
          <w:sz w:val="22"/>
          <w:szCs w:val="22"/>
        </w:rPr>
        <w:t>the predictive value of proband ASD trait level on recurrence risk in siblings</w:t>
      </w:r>
      <w:r w:rsidRPr="00B3409F">
        <w:rPr>
          <w:rFonts w:ascii="Arial" w:eastAsia="Times New Roman" w:hAnsi="Arial" w:cs="Arial"/>
          <w:color w:val="000000"/>
          <w:sz w:val="22"/>
          <w:szCs w:val="22"/>
        </w:rPr>
        <w:t xml:space="preserve">. </w:t>
      </w:r>
      <w:r w:rsidR="007E6490">
        <w:rPr>
          <w:rFonts w:ascii="Arial" w:eastAsia="Times New Roman" w:hAnsi="Arial" w:cs="Arial"/>
          <w:color w:val="000000"/>
          <w:sz w:val="22"/>
          <w:szCs w:val="22"/>
        </w:rPr>
        <w:t>For brain phenotypes significantly associated with proband SCQ scores in mixed model analyses, l</w:t>
      </w:r>
      <w:r w:rsidRPr="00B3409F">
        <w:rPr>
          <w:rFonts w:ascii="Arial" w:eastAsia="Times New Roman" w:hAnsi="Arial" w:cs="Arial"/>
          <w:color w:val="000000"/>
          <w:sz w:val="22"/>
          <w:szCs w:val="22"/>
        </w:rPr>
        <w:t xml:space="preserve">east squares means were generated for the HR-ASD group split by proband SCQ group </w:t>
      </w:r>
      <w:r w:rsidR="0033348F" w:rsidRPr="00B3409F">
        <w:rPr>
          <w:rFonts w:ascii="Arial" w:eastAsia="Times New Roman" w:hAnsi="Arial" w:cs="Arial"/>
          <w:color w:val="000000"/>
          <w:sz w:val="22"/>
          <w:szCs w:val="22"/>
        </w:rPr>
        <w:t>and plotted across time</w:t>
      </w:r>
      <w:del w:id="33" w:author="Donovan, Kevin" w:date="2020-07-20T16:00:00Z">
        <w:r w:rsidR="0033348F" w:rsidRPr="00B3409F" w:rsidDel="00BD043C">
          <w:rPr>
            <w:rFonts w:ascii="Arial" w:eastAsia="Times New Roman" w:hAnsi="Arial" w:cs="Arial"/>
            <w:color w:val="000000"/>
            <w:sz w:val="22"/>
            <w:szCs w:val="22"/>
          </w:rPr>
          <w:delText xml:space="preserve"> </w:delText>
        </w:r>
        <w:r w:rsidRPr="00B3409F" w:rsidDel="00BD043C">
          <w:rPr>
            <w:rFonts w:ascii="Arial" w:eastAsia="Times New Roman" w:hAnsi="Arial" w:cs="Arial"/>
            <w:color w:val="000000"/>
            <w:sz w:val="22"/>
            <w:szCs w:val="22"/>
          </w:rPr>
          <w:delText>for visualization purposes</w:delText>
        </w:r>
      </w:del>
      <w:r w:rsidR="0033348F" w:rsidRPr="00B3409F">
        <w:rPr>
          <w:rFonts w:ascii="Arial" w:eastAsia="Times New Roman" w:hAnsi="Arial" w:cs="Arial"/>
          <w:color w:val="000000"/>
          <w:sz w:val="22"/>
          <w:szCs w:val="22"/>
        </w:rPr>
        <w:t>. Percent</w:t>
      </w:r>
      <w:r w:rsidR="00C86412" w:rsidRPr="00B3409F">
        <w:rPr>
          <w:rFonts w:ascii="Arial" w:eastAsia="Times New Roman" w:hAnsi="Arial" w:cs="Arial"/>
          <w:color w:val="000000"/>
          <w:sz w:val="22"/>
          <w:szCs w:val="22"/>
        </w:rPr>
        <w:t xml:space="preserve"> differences in model</w:t>
      </w:r>
      <w:r w:rsidR="00D3555F" w:rsidRPr="00B3409F">
        <w:rPr>
          <w:rFonts w:ascii="Arial" w:eastAsia="Times New Roman" w:hAnsi="Arial" w:cs="Arial"/>
          <w:color w:val="000000"/>
          <w:sz w:val="22"/>
          <w:szCs w:val="22"/>
        </w:rPr>
        <w:t>-</w:t>
      </w:r>
      <w:r w:rsidR="00C86412" w:rsidRPr="00B3409F">
        <w:rPr>
          <w:rFonts w:ascii="Arial" w:eastAsia="Times New Roman" w:hAnsi="Arial" w:cs="Arial"/>
          <w:color w:val="000000"/>
          <w:sz w:val="22"/>
          <w:szCs w:val="22"/>
        </w:rPr>
        <w:t xml:space="preserve">adjusted </w:t>
      </w:r>
      <w:r w:rsidR="003C20D9" w:rsidRPr="00B3409F">
        <w:rPr>
          <w:rFonts w:ascii="Arial" w:eastAsia="Times New Roman" w:hAnsi="Arial" w:cs="Arial"/>
          <w:color w:val="000000"/>
          <w:sz w:val="22"/>
          <w:szCs w:val="22"/>
        </w:rPr>
        <w:t>brain phenotypes</w:t>
      </w:r>
      <w:r w:rsidR="00C86412" w:rsidRPr="00B3409F">
        <w:rPr>
          <w:rFonts w:ascii="Arial" w:eastAsia="Times New Roman" w:hAnsi="Arial" w:cs="Arial"/>
          <w:color w:val="000000"/>
          <w:sz w:val="22"/>
          <w:szCs w:val="22"/>
        </w:rPr>
        <w:t xml:space="preserve"> at each time point and adjusted Cohen’s </w:t>
      </w:r>
      <w:r w:rsidR="00C86412" w:rsidRPr="00B3409F">
        <w:rPr>
          <w:rFonts w:ascii="Arial" w:eastAsia="Times New Roman" w:hAnsi="Arial" w:cs="Arial"/>
          <w:i/>
          <w:iCs/>
          <w:color w:val="000000"/>
          <w:sz w:val="22"/>
          <w:szCs w:val="22"/>
        </w:rPr>
        <w:t>d</w:t>
      </w:r>
      <w:r w:rsidR="00C86412" w:rsidRPr="00B3409F">
        <w:rPr>
          <w:rFonts w:ascii="Arial" w:eastAsia="Times New Roman" w:hAnsi="Arial" w:cs="Arial"/>
          <w:color w:val="000000"/>
          <w:sz w:val="22"/>
          <w:szCs w:val="22"/>
        </w:rPr>
        <w:t xml:space="preserve"> effect sizes were </w:t>
      </w:r>
      <w:r w:rsidR="0033348F" w:rsidRPr="00B3409F">
        <w:rPr>
          <w:rFonts w:ascii="Arial" w:eastAsia="Times New Roman" w:hAnsi="Arial" w:cs="Arial"/>
          <w:color w:val="000000"/>
          <w:sz w:val="22"/>
          <w:szCs w:val="22"/>
        </w:rPr>
        <w:t>computed for HR-ASD infants based on proband SCQ group</w:t>
      </w:r>
      <w:ins w:id="34" w:author="Donovan, Kevin" w:date="2020-07-20T16:03:00Z">
        <w:r w:rsidR="00A47091">
          <w:rPr>
            <w:rFonts w:ascii="Arial" w:eastAsia="Times New Roman" w:hAnsi="Arial" w:cs="Arial"/>
            <w:color w:val="000000"/>
            <w:sz w:val="22"/>
            <w:szCs w:val="22"/>
          </w:rPr>
          <w:t xml:space="preserve"> (Li</w:t>
        </w:r>
        <w:r w:rsidR="00FA7C33">
          <w:rPr>
            <w:rFonts w:ascii="Arial" w:eastAsia="Times New Roman" w:hAnsi="Arial" w:cs="Arial"/>
            <w:color w:val="000000"/>
            <w:sz w:val="22"/>
            <w:szCs w:val="22"/>
          </w:rPr>
          <w:t>psey, 2001)</w:t>
        </w:r>
      </w:ins>
      <w:r w:rsidR="00C86412" w:rsidRPr="00B3409F">
        <w:rPr>
          <w:rFonts w:ascii="Arial" w:eastAsia="Times New Roman" w:hAnsi="Arial" w:cs="Arial"/>
          <w:color w:val="000000"/>
          <w:sz w:val="22"/>
          <w:szCs w:val="22"/>
        </w:rPr>
        <w:t>.</w:t>
      </w:r>
      <w:r w:rsidR="002967F9" w:rsidRPr="00B3409F">
        <w:rPr>
          <w:rFonts w:ascii="Arial" w:eastAsia="Times New Roman" w:hAnsi="Arial" w:cs="Arial"/>
          <w:color w:val="000000"/>
          <w:sz w:val="22"/>
          <w:szCs w:val="22"/>
        </w:rPr>
        <w:t xml:space="preserve"> </w:t>
      </w:r>
      <w:r w:rsidR="0033348F" w:rsidRPr="00B3409F">
        <w:rPr>
          <w:rFonts w:ascii="Arial" w:eastAsia="Times New Roman" w:hAnsi="Arial" w:cs="Arial"/>
          <w:color w:val="000000"/>
          <w:sz w:val="22"/>
          <w:szCs w:val="22"/>
        </w:rPr>
        <w:t xml:space="preserve">Finally, </w:t>
      </w:r>
      <w:del w:id="35" w:author="Donovan, Kevin" w:date="2020-07-20T16:01:00Z">
        <w:r w:rsidR="0033348F" w:rsidRPr="00B3409F" w:rsidDel="0016443D">
          <w:rPr>
            <w:rFonts w:ascii="Arial" w:eastAsia="Times New Roman" w:hAnsi="Arial" w:cs="Arial"/>
            <w:color w:val="000000"/>
            <w:sz w:val="22"/>
            <w:szCs w:val="22"/>
          </w:rPr>
          <w:delText>p</w:delText>
        </w:r>
        <w:r w:rsidR="002E14B3" w:rsidRPr="00B3409F" w:rsidDel="0016443D">
          <w:rPr>
            <w:rFonts w:ascii="Arial" w:eastAsia="Times New Roman" w:hAnsi="Arial" w:cs="Arial"/>
            <w:color w:val="000000"/>
            <w:sz w:val="22"/>
            <w:szCs w:val="22"/>
          </w:rPr>
          <w:delText xml:space="preserve">rimary </w:delText>
        </w:r>
      </w:del>
      <w:r w:rsidR="002E14B3" w:rsidRPr="00B3409F">
        <w:rPr>
          <w:rFonts w:ascii="Arial" w:eastAsia="Times New Roman" w:hAnsi="Arial" w:cs="Arial"/>
          <w:color w:val="000000"/>
          <w:sz w:val="22"/>
          <w:szCs w:val="22"/>
        </w:rPr>
        <w:t xml:space="preserve">correlations between proband ASD traits and </w:t>
      </w:r>
      <w:ins w:id="36" w:author="Donovan, Kevin" w:date="2020-07-20T16:01:00Z">
        <w:r w:rsidR="0016443D">
          <w:rPr>
            <w:rFonts w:ascii="Arial" w:eastAsia="Times New Roman" w:hAnsi="Arial" w:cs="Arial"/>
            <w:color w:val="000000"/>
            <w:sz w:val="22"/>
            <w:szCs w:val="22"/>
          </w:rPr>
          <w:t xml:space="preserve">primary </w:t>
        </w:r>
      </w:ins>
      <w:r w:rsidR="002E14B3" w:rsidRPr="00B3409F">
        <w:rPr>
          <w:rFonts w:ascii="Arial" w:eastAsia="Times New Roman" w:hAnsi="Arial" w:cs="Arial"/>
          <w:color w:val="000000"/>
          <w:sz w:val="22"/>
          <w:szCs w:val="22"/>
        </w:rPr>
        <w:t>sibling brain phenotypes were re-computed using a different but complementary measure of proband ASD traits from the ADI-R to assess the generalizability of findings beyond the SCQ.</w:t>
      </w:r>
    </w:p>
    <w:p w14:paraId="28C0A796" w14:textId="755D4472" w:rsidR="00493BBE" w:rsidRPr="00B3409F" w:rsidRDefault="0033348F" w:rsidP="00B3409F">
      <w:pPr>
        <w:spacing w:line="480" w:lineRule="auto"/>
        <w:rPr>
          <w:rFonts w:ascii="Arial" w:eastAsia="Times New Roman" w:hAnsi="Arial" w:cs="Arial"/>
          <w:color w:val="000000"/>
          <w:sz w:val="22"/>
          <w:szCs w:val="22"/>
        </w:rPr>
      </w:pPr>
      <w:r w:rsidRPr="00B3409F">
        <w:rPr>
          <w:rFonts w:ascii="Arial" w:eastAsia="Times New Roman" w:hAnsi="Arial" w:cs="Arial"/>
          <w:color w:val="000000"/>
          <w:sz w:val="22"/>
          <w:szCs w:val="22"/>
        </w:rPr>
        <w:tab/>
      </w:r>
      <w:r w:rsidR="00A40650" w:rsidRPr="00B3409F">
        <w:rPr>
          <w:rFonts w:ascii="Arial" w:eastAsia="Times New Roman" w:hAnsi="Arial" w:cs="Arial"/>
          <w:color w:val="000000"/>
          <w:sz w:val="22"/>
          <w:szCs w:val="22"/>
        </w:rPr>
        <w:t xml:space="preserve">To </w:t>
      </w:r>
      <w:r w:rsidR="00CB5423" w:rsidRPr="00B3409F">
        <w:rPr>
          <w:rFonts w:ascii="Arial" w:eastAsia="Times New Roman" w:hAnsi="Arial" w:cs="Arial"/>
          <w:color w:val="000000"/>
          <w:sz w:val="22"/>
          <w:szCs w:val="22"/>
        </w:rPr>
        <w:t>explore</w:t>
      </w:r>
      <w:r w:rsidR="00A40650" w:rsidRPr="00B3409F">
        <w:rPr>
          <w:rFonts w:ascii="Arial" w:eastAsia="Times New Roman" w:hAnsi="Arial" w:cs="Arial"/>
          <w:color w:val="000000"/>
          <w:sz w:val="22"/>
          <w:szCs w:val="22"/>
        </w:rPr>
        <w:t xml:space="preserve"> </w:t>
      </w:r>
      <w:r w:rsidR="00CB5423" w:rsidRPr="00B3409F">
        <w:rPr>
          <w:rFonts w:ascii="Arial" w:eastAsia="Times New Roman" w:hAnsi="Arial" w:cs="Arial"/>
          <w:color w:val="000000"/>
          <w:sz w:val="22"/>
          <w:szCs w:val="22"/>
        </w:rPr>
        <w:t>whether</w:t>
      </w:r>
      <w:r w:rsidR="00A40650" w:rsidRPr="00B3409F">
        <w:rPr>
          <w:rFonts w:ascii="Arial" w:eastAsia="Times New Roman" w:hAnsi="Arial" w:cs="Arial"/>
          <w:color w:val="000000"/>
          <w:sz w:val="22"/>
          <w:szCs w:val="22"/>
        </w:rPr>
        <w:t xml:space="preserve"> infant brain </w:t>
      </w:r>
      <w:r w:rsidR="00A20FB3" w:rsidRPr="00B3409F">
        <w:rPr>
          <w:rFonts w:ascii="Arial" w:eastAsia="Times New Roman" w:hAnsi="Arial" w:cs="Arial"/>
          <w:color w:val="000000"/>
          <w:sz w:val="22"/>
          <w:szCs w:val="22"/>
        </w:rPr>
        <w:t>phenotypes</w:t>
      </w:r>
      <w:r w:rsidR="00A40650" w:rsidRPr="00B3409F">
        <w:rPr>
          <w:rFonts w:ascii="Arial" w:eastAsia="Times New Roman" w:hAnsi="Arial" w:cs="Arial"/>
          <w:color w:val="000000"/>
          <w:sz w:val="22"/>
          <w:szCs w:val="22"/>
        </w:rPr>
        <w:t xml:space="preserve"> </w:t>
      </w:r>
      <w:r w:rsidR="00CB5423" w:rsidRPr="00B3409F">
        <w:rPr>
          <w:rFonts w:ascii="Arial" w:eastAsia="Times New Roman" w:hAnsi="Arial" w:cs="Arial"/>
          <w:color w:val="000000"/>
          <w:sz w:val="22"/>
          <w:szCs w:val="22"/>
        </w:rPr>
        <w:t>explained variations in</w:t>
      </w:r>
      <w:r w:rsidR="00A40650" w:rsidRPr="00B3409F">
        <w:rPr>
          <w:rFonts w:ascii="Arial" w:eastAsia="Times New Roman" w:hAnsi="Arial" w:cs="Arial"/>
          <w:color w:val="000000"/>
          <w:sz w:val="22"/>
          <w:szCs w:val="22"/>
        </w:rPr>
        <w:t xml:space="preserve"> </w:t>
      </w:r>
      <w:r w:rsidR="00CB5423" w:rsidRPr="00B3409F">
        <w:rPr>
          <w:rFonts w:ascii="Arial" w:eastAsia="Times New Roman" w:hAnsi="Arial" w:cs="Arial"/>
          <w:color w:val="000000"/>
          <w:sz w:val="22"/>
          <w:szCs w:val="22"/>
        </w:rPr>
        <w:t xml:space="preserve">autistic and </w:t>
      </w:r>
      <w:r w:rsidR="00A40650" w:rsidRPr="00B3409F">
        <w:rPr>
          <w:rFonts w:ascii="Arial" w:eastAsia="Times New Roman" w:hAnsi="Arial" w:cs="Arial"/>
          <w:color w:val="000000"/>
          <w:sz w:val="22"/>
          <w:szCs w:val="22"/>
        </w:rPr>
        <w:t xml:space="preserve">social behaviors </w:t>
      </w:r>
      <w:r w:rsidR="00CB5423" w:rsidRPr="00B3409F">
        <w:rPr>
          <w:rFonts w:ascii="Arial" w:eastAsia="Times New Roman" w:hAnsi="Arial" w:cs="Arial"/>
          <w:color w:val="000000"/>
          <w:sz w:val="22"/>
          <w:szCs w:val="22"/>
        </w:rPr>
        <w:t xml:space="preserve">measured </w:t>
      </w:r>
      <w:r w:rsidR="00A40650" w:rsidRPr="00B3409F">
        <w:rPr>
          <w:rFonts w:ascii="Arial" w:eastAsia="Times New Roman" w:hAnsi="Arial" w:cs="Arial"/>
          <w:color w:val="000000"/>
          <w:sz w:val="22"/>
          <w:szCs w:val="22"/>
        </w:rPr>
        <w:t>at 24-month</w:t>
      </w:r>
      <w:r w:rsidR="00CB5423" w:rsidRPr="00B3409F">
        <w:rPr>
          <w:rFonts w:ascii="Arial" w:eastAsia="Times New Roman" w:hAnsi="Arial" w:cs="Arial"/>
          <w:color w:val="000000"/>
          <w:sz w:val="22"/>
          <w:szCs w:val="22"/>
        </w:rPr>
        <w:t xml:space="preserve"> outcome</w:t>
      </w:r>
      <w:r w:rsidR="00A40650" w:rsidRPr="00B3409F">
        <w:rPr>
          <w:rFonts w:ascii="Arial" w:eastAsia="Times New Roman" w:hAnsi="Arial" w:cs="Arial"/>
          <w:color w:val="000000"/>
          <w:sz w:val="22"/>
          <w:szCs w:val="22"/>
        </w:rPr>
        <w:t>, we computed</w:t>
      </w:r>
      <w:r w:rsidRPr="00B3409F">
        <w:rPr>
          <w:rFonts w:ascii="Arial" w:eastAsia="Times New Roman" w:hAnsi="Arial" w:cs="Arial"/>
          <w:color w:val="000000"/>
          <w:sz w:val="22"/>
          <w:szCs w:val="22"/>
        </w:rPr>
        <w:t xml:space="preserve"> Pearson </w:t>
      </w:r>
      <w:r w:rsidR="00A40650" w:rsidRPr="00B3409F">
        <w:rPr>
          <w:rFonts w:ascii="Arial" w:eastAsia="Times New Roman" w:hAnsi="Arial" w:cs="Arial"/>
          <w:color w:val="000000"/>
          <w:sz w:val="22"/>
          <w:szCs w:val="22"/>
        </w:rPr>
        <w:t>correlations</w:t>
      </w:r>
      <w:r w:rsidR="00941666" w:rsidRPr="00B3409F">
        <w:rPr>
          <w:rFonts w:ascii="Arial" w:eastAsia="Times New Roman" w:hAnsi="Arial" w:cs="Arial"/>
          <w:color w:val="000000"/>
          <w:sz w:val="22"/>
          <w:szCs w:val="22"/>
        </w:rPr>
        <w:t xml:space="preserve"> </w:t>
      </w:r>
      <w:r w:rsidRPr="00B3409F">
        <w:rPr>
          <w:rFonts w:ascii="Arial" w:eastAsia="Times New Roman" w:hAnsi="Arial" w:cs="Arial"/>
          <w:color w:val="000000"/>
          <w:sz w:val="22"/>
          <w:szCs w:val="22"/>
        </w:rPr>
        <w:t>for the full sample of high-risk siblings</w:t>
      </w:r>
      <w:r w:rsidR="00A40650" w:rsidRPr="00B3409F">
        <w:rPr>
          <w:rFonts w:ascii="Arial" w:eastAsia="Times New Roman" w:hAnsi="Arial" w:cs="Arial"/>
          <w:color w:val="000000"/>
          <w:sz w:val="22"/>
          <w:szCs w:val="22"/>
        </w:rPr>
        <w:t xml:space="preserve">. </w:t>
      </w:r>
      <w:r w:rsidR="002E14B3" w:rsidRPr="00B3409F">
        <w:rPr>
          <w:rFonts w:ascii="Arial" w:eastAsia="Times New Roman" w:hAnsi="Arial" w:cs="Arial"/>
          <w:color w:val="000000"/>
          <w:sz w:val="22"/>
          <w:szCs w:val="22"/>
        </w:rPr>
        <w:t xml:space="preserve"> </w:t>
      </w:r>
      <w:r w:rsidR="00A40650" w:rsidRPr="00B3409F">
        <w:rPr>
          <w:rFonts w:ascii="Arial" w:eastAsia="Times New Roman" w:hAnsi="Arial" w:cs="Arial"/>
          <w:color w:val="000000"/>
          <w:sz w:val="22"/>
          <w:szCs w:val="22"/>
        </w:rPr>
        <w:t xml:space="preserve">A subset of the high-risk sample (n = 80) was followed to school-age, and </w:t>
      </w:r>
      <w:r w:rsidR="00A20FB3" w:rsidRPr="00B3409F">
        <w:rPr>
          <w:rFonts w:ascii="Arial" w:eastAsia="Times New Roman" w:hAnsi="Arial" w:cs="Arial"/>
          <w:color w:val="000000"/>
          <w:sz w:val="22"/>
          <w:szCs w:val="22"/>
        </w:rPr>
        <w:t xml:space="preserve">Pearson’s </w:t>
      </w:r>
      <w:r w:rsidR="00A40650" w:rsidRPr="00B3409F">
        <w:rPr>
          <w:rFonts w:ascii="Arial" w:eastAsia="Times New Roman" w:hAnsi="Arial" w:cs="Arial"/>
          <w:color w:val="000000"/>
          <w:sz w:val="22"/>
          <w:szCs w:val="22"/>
        </w:rPr>
        <w:t>correlations between 24-month and school-age social behaviors</w:t>
      </w:r>
      <w:r w:rsidR="00737D85" w:rsidRPr="00B3409F">
        <w:rPr>
          <w:rFonts w:ascii="Arial" w:eastAsia="Times New Roman" w:hAnsi="Arial" w:cs="Arial"/>
          <w:color w:val="000000"/>
          <w:sz w:val="22"/>
          <w:szCs w:val="22"/>
        </w:rPr>
        <w:t xml:space="preserve"> </w:t>
      </w:r>
      <w:r w:rsidR="00A40650" w:rsidRPr="00B3409F">
        <w:rPr>
          <w:rFonts w:ascii="Arial" w:eastAsia="Times New Roman" w:hAnsi="Arial" w:cs="Arial"/>
          <w:color w:val="000000"/>
          <w:sz w:val="22"/>
          <w:szCs w:val="22"/>
        </w:rPr>
        <w:t xml:space="preserve">were also </w:t>
      </w:r>
      <w:r w:rsidR="00A40650" w:rsidRPr="00DB5164">
        <w:rPr>
          <w:rFonts w:ascii="Arial" w:eastAsia="Times New Roman" w:hAnsi="Arial" w:cs="Arial"/>
          <w:sz w:val="22"/>
          <w:szCs w:val="22"/>
        </w:rPr>
        <w:t>computed</w:t>
      </w:r>
      <w:r w:rsidR="00737D85" w:rsidRPr="00DB5164">
        <w:rPr>
          <w:rFonts w:ascii="Arial" w:eastAsia="Times New Roman" w:hAnsi="Arial" w:cs="Arial"/>
          <w:sz w:val="22"/>
          <w:szCs w:val="22"/>
        </w:rPr>
        <w:t xml:space="preserve"> (see online supplement for additional details)</w:t>
      </w:r>
      <w:r w:rsidR="00A40650" w:rsidRPr="00DB5164">
        <w:rPr>
          <w:rFonts w:ascii="Arial" w:eastAsia="Times New Roman" w:hAnsi="Arial" w:cs="Arial"/>
          <w:sz w:val="22"/>
          <w:szCs w:val="22"/>
        </w:rPr>
        <w:t xml:space="preserve">. </w:t>
      </w:r>
      <w:r w:rsidR="00A40650" w:rsidRPr="00B3409F">
        <w:rPr>
          <w:rFonts w:ascii="Arial" w:eastAsia="Times New Roman" w:hAnsi="Arial" w:cs="Arial"/>
          <w:color w:val="000000"/>
          <w:sz w:val="22"/>
          <w:szCs w:val="22"/>
        </w:rPr>
        <w:t xml:space="preserve">All tests were two-tailed with alpha set at 0.05. </w:t>
      </w:r>
      <w:r w:rsidR="004F3B08" w:rsidRPr="00B3409F">
        <w:rPr>
          <w:rFonts w:ascii="Arial" w:eastAsia="Times New Roman" w:hAnsi="Arial" w:cs="Arial"/>
          <w:color w:val="000000"/>
          <w:sz w:val="22"/>
          <w:szCs w:val="22"/>
        </w:rPr>
        <w:t>All statistical analyses were computed using the R computing software, version 3.5.1 (2018).</w:t>
      </w:r>
    </w:p>
    <w:p w14:paraId="1103BFC6" w14:textId="77777777" w:rsidR="007F533E" w:rsidRPr="00B3409F" w:rsidRDefault="007F533E" w:rsidP="00B3409F">
      <w:pPr>
        <w:spacing w:line="480" w:lineRule="auto"/>
        <w:rPr>
          <w:rFonts w:ascii="Arial" w:hAnsi="Arial" w:cs="Arial"/>
          <w:b/>
          <w:bCs/>
          <w:sz w:val="22"/>
          <w:szCs w:val="22"/>
        </w:rPr>
      </w:pPr>
    </w:p>
    <w:p w14:paraId="0CE37C32" w14:textId="3FB9A24F" w:rsidR="00443D11" w:rsidRPr="00B3409F" w:rsidRDefault="00B73698" w:rsidP="00B3409F">
      <w:pPr>
        <w:spacing w:line="480" w:lineRule="auto"/>
        <w:rPr>
          <w:rFonts w:ascii="Arial" w:hAnsi="Arial" w:cs="Arial"/>
          <w:b/>
          <w:bCs/>
          <w:sz w:val="22"/>
          <w:szCs w:val="22"/>
        </w:rPr>
      </w:pPr>
      <w:r w:rsidRPr="00B3409F">
        <w:rPr>
          <w:rFonts w:ascii="Arial" w:hAnsi="Arial" w:cs="Arial"/>
          <w:b/>
          <w:bCs/>
          <w:sz w:val="22"/>
          <w:szCs w:val="22"/>
        </w:rPr>
        <w:t>RESULTS</w:t>
      </w:r>
    </w:p>
    <w:p w14:paraId="0887501F" w14:textId="45A0A625" w:rsidR="00443D11" w:rsidRPr="00B3409F" w:rsidRDefault="00443D11" w:rsidP="00B3409F">
      <w:pPr>
        <w:spacing w:line="480" w:lineRule="auto"/>
        <w:rPr>
          <w:rFonts w:ascii="Arial" w:hAnsi="Arial" w:cs="Arial"/>
          <w:b/>
          <w:bCs/>
          <w:sz w:val="22"/>
          <w:szCs w:val="22"/>
        </w:rPr>
      </w:pPr>
      <w:r w:rsidRPr="00B3409F">
        <w:rPr>
          <w:rFonts w:ascii="Arial" w:hAnsi="Arial" w:cs="Arial"/>
          <w:b/>
          <w:bCs/>
          <w:sz w:val="22"/>
          <w:szCs w:val="22"/>
        </w:rPr>
        <w:t>Sample Description</w:t>
      </w:r>
    </w:p>
    <w:p w14:paraId="4E7E1A7C" w14:textId="1D267E4E" w:rsidR="007F533E" w:rsidRPr="00B3409F" w:rsidRDefault="007F533E" w:rsidP="00B3409F">
      <w:pPr>
        <w:spacing w:line="480" w:lineRule="auto"/>
        <w:rPr>
          <w:rFonts w:ascii="Arial" w:hAnsi="Arial" w:cs="Arial"/>
          <w:sz w:val="22"/>
          <w:szCs w:val="22"/>
        </w:rPr>
      </w:pPr>
      <w:r w:rsidRPr="00B3409F">
        <w:rPr>
          <w:rFonts w:ascii="Arial" w:hAnsi="Arial" w:cs="Arial"/>
          <w:sz w:val="22"/>
          <w:szCs w:val="22"/>
        </w:rPr>
        <w:t>A total of</w:t>
      </w:r>
      <w:r w:rsidR="004547AD" w:rsidRPr="00B3409F">
        <w:rPr>
          <w:rFonts w:ascii="Arial" w:hAnsi="Arial" w:cs="Arial"/>
          <w:sz w:val="22"/>
          <w:szCs w:val="22"/>
        </w:rPr>
        <w:t xml:space="preserve"> </w:t>
      </w:r>
      <w:r w:rsidRPr="00B3409F">
        <w:rPr>
          <w:rFonts w:ascii="Arial" w:hAnsi="Arial" w:cs="Arial"/>
          <w:sz w:val="22"/>
          <w:szCs w:val="22"/>
        </w:rPr>
        <w:t>38</w:t>
      </w:r>
      <w:r w:rsidR="00322F01" w:rsidRPr="00B3409F">
        <w:rPr>
          <w:rFonts w:ascii="Arial" w:hAnsi="Arial" w:cs="Arial"/>
          <w:sz w:val="22"/>
          <w:szCs w:val="22"/>
        </w:rPr>
        <w:t>4</w:t>
      </w:r>
      <w:r w:rsidRPr="00B3409F">
        <w:rPr>
          <w:rFonts w:ascii="Arial" w:hAnsi="Arial" w:cs="Arial"/>
          <w:sz w:val="22"/>
          <w:szCs w:val="22"/>
        </w:rPr>
        <w:t xml:space="preserve"> </w:t>
      </w:r>
      <w:r w:rsidR="004547AD" w:rsidRPr="00B3409F">
        <w:rPr>
          <w:rFonts w:ascii="Arial" w:hAnsi="Arial" w:cs="Arial"/>
          <w:sz w:val="22"/>
          <w:szCs w:val="22"/>
        </w:rPr>
        <w:t>pairs of familial HR siblings</w:t>
      </w:r>
      <w:r w:rsidR="00644156" w:rsidRPr="00B3409F">
        <w:rPr>
          <w:rFonts w:ascii="Arial" w:hAnsi="Arial" w:cs="Arial"/>
          <w:sz w:val="22"/>
          <w:szCs w:val="22"/>
        </w:rPr>
        <w:t xml:space="preserve"> (229 males; [</w:t>
      </w:r>
      <w:r w:rsidR="00322F01" w:rsidRPr="00B3409F">
        <w:rPr>
          <w:rFonts w:ascii="Arial" w:hAnsi="Arial" w:cs="Arial"/>
          <w:sz w:val="22"/>
          <w:szCs w:val="22"/>
        </w:rPr>
        <w:t>60</w:t>
      </w:r>
      <w:r w:rsidR="00644156" w:rsidRPr="00B3409F">
        <w:rPr>
          <w:rFonts w:ascii="Arial" w:hAnsi="Arial" w:cs="Arial"/>
          <w:sz w:val="22"/>
          <w:szCs w:val="22"/>
        </w:rPr>
        <w:t>%])</w:t>
      </w:r>
      <w:r w:rsidR="004547AD" w:rsidRPr="00B3409F">
        <w:rPr>
          <w:rFonts w:ascii="Arial" w:hAnsi="Arial" w:cs="Arial"/>
          <w:sz w:val="22"/>
          <w:szCs w:val="22"/>
        </w:rPr>
        <w:t xml:space="preserve"> and their probands</w:t>
      </w:r>
      <w:r w:rsidR="00EB3FF6" w:rsidRPr="00B3409F">
        <w:rPr>
          <w:rFonts w:ascii="Arial" w:hAnsi="Arial" w:cs="Arial"/>
          <w:sz w:val="22"/>
          <w:szCs w:val="22"/>
        </w:rPr>
        <w:t xml:space="preserve"> (age range 1.7-15.5 years; 33</w:t>
      </w:r>
      <w:r w:rsidR="00322F01" w:rsidRPr="00B3409F">
        <w:rPr>
          <w:rFonts w:ascii="Arial" w:hAnsi="Arial" w:cs="Arial"/>
          <w:sz w:val="22"/>
          <w:szCs w:val="22"/>
        </w:rPr>
        <w:t>1</w:t>
      </w:r>
      <w:r w:rsidR="00EB3FF6" w:rsidRPr="00B3409F">
        <w:rPr>
          <w:rFonts w:ascii="Arial" w:hAnsi="Arial" w:cs="Arial"/>
          <w:sz w:val="22"/>
          <w:szCs w:val="22"/>
        </w:rPr>
        <w:t xml:space="preserve"> males [86%])</w:t>
      </w:r>
      <w:r w:rsidR="004547AD" w:rsidRPr="00B3409F">
        <w:rPr>
          <w:rFonts w:ascii="Arial" w:hAnsi="Arial" w:cs="Arial"/>
          <w:sz w:val="22"/>
          <w:szCs w:val="22"/>
        </w:rPr>
        <w:t xml:space="preserve"> were included in the present study</w:t>
      </w:r>
      <w:r w:rsidRPr="00B3409F">
        <w:rPr>
          <w:rFonts w:ascii="Arial" w:hAnsi="Arial" w:cs="Arial"/>
          <w:sz w:val="22"/>
          <w:szCs w:val="22"/>
        </w:rPr>
        <w:t xml:space="preserve">. At 24-month outcome, 89 </w:t>
      </w:r>
      <w:r w:rsidRPr="00B3409F">
        <w:rPr>
          <w:rFonts w:ascii="Arial" w:hAnsi="Arial" w:cs="Arial"/>
          <w:sz w:val="22"/>
          <w:szCs w:val="22"/>
        </w:rPr>
        <w:lastRenderedPageBreak/>
        <w:t>HR infants (</w:t>
      </w:r>
      <w:r w:rsidR="00595860" w:rsidRPr="00B3409F">
        <w:rPr>
          <w:rFonts w:ascii="Arial" w:hAnsi="Arial" w:cs="Arial"/>
          <w:sz w:val="22"/>
          <w:szCs w:val="22"/>
        </w:rPr>
        <w:t>23%</w:t>
      </w:r>
      <w:r w:rsidR="00EB3FF6" w:rsidRPr="00B3409F">
        <w:rPr>
          <w:rFonts w:ascii="Arial" w:hAnsi="Arial" w:cs="Arial"/>
          <w:sz w:val="22"/>
          <w:szCs w:val="22"/>
        </w:rPr>
        <w:t>; 69 males [78%]</w:t>
      </w:r>
      <w:r w:rsidRPr="00B3409F">
        <w:rPr>
          <w:rFonts w:ascii="Arial" w:hAnsi="Arial" w:cs="Arial"/>
          <w:sz w:val="22"/>
          <w:szCs w:val="22"/>
        </w:rPr>
        <w:t>) received a diagnosis of ASD (HR-ASD)</w:t>
      </w:r>
      <w:r w:rsidR="00595860" w:rsidRPr="00B3409F">
        <w:rPr>
          <w:rFonts w:ascii="Arial" w:hAnsi="Arial" w:cs="Arial"/>
          <w:sz w:val="22"/>
          <w:szCs w:val="22"/>
        </w:rPr>
        <w:t xml:space="preserve">, </w:t>
      </w:r>
      <w:r w:rsidR="00A82148" w:rsidRPr="00B3409F">
        <w:rPr>
          <w:rFonts w:ascii="Arial" w:hAnsi="Arial" w:cs="Arial"/>
          <w:sz w:val="22"/>
          <w:szCs w:val="22"/>
        </w:rPr>
        <w:t xml:space="preserve">the remaining </w:t>
      </w:r>
      <w:r w:rsidRPr="00B3409F">
        <w:rPr>
          <w:rFonts w:ascii="Arial" w:hAnsi="Arial" w:cs="Arial"/>
          <w:sz w:val="22"/>
          <w:szCs w:val="22"/>
        </w:rPr>
        <w:t>29</w:t>
      </w:r>
      <w:r w:rsidR="00322F01" w:rsidRPr="00B3409F">
        <w:rPr>
          <w:rFonts w:ascii="Arial" w:hAnsi="Arial" w:cs="Arial"/>
          <w:sz w:val="22"/>
          <w:szCs w:val="22"/>
        </w:rPr>
        <w:t>5</w:t>
      </w:r>
      <w:r w:rsidRPr="00B3409F">
        <w:rPr>
          <w:rFonts w:ascii="Arial" w:hAnsi="Arial" w:cs="Arial"/>
          <w:sz w:val="22"/>
          <w:szCs w:val="22"/>
        </w:rPr>
        <w:t xml:space="preserve"> </w:t>
      </w:r>
      <w:r w:rsidR="00595860" w:rsidRPr="00B3409F">
        <w:rPr>
          <w:rFonts w:ascii="Arial" w:hAnsi="Arial" w:cs="Arial"/>
          <w:sz w:val="22"/>
          <w:szCs w:val="22"/>
        </w:rPr>
        <w:t>(77%</w:t>
      </w:r>
      <w:r w:rsidR="00EB3FF6" w:rsidRPr="00B3409F">
        <w:rPr>
          <w:rFonts w:ascii="Arial" w:hAnsi="Arial" w:cs="Arial"/>
          <w:sz w:val="22"/>
          <w:szCs w:val="22"/>
        </w:rPr>
        <w:t xml:space="preserve">; </w:t>
      </w:r>
      <w:r w:rsidR="00644156" w:rsidRPr="00B3409F">
        <w:rPr>
          <w:rFonts w:ascii="Arial" w:hAnsi="Arial" w:cs="Arial"/>
          <w:sz w:val="22"/>
          <w:szCs w:val="22"/>
        </w:rPr>
        <w:t>160 males [54%]</w:t>
      </w:r>
      <w:r w:rsidR="00595860" w:rsidRPr="00B3409F">
        <w:rPr>
          <w:rFonts w:ascii="Arial" w:hAnsi="Arial" w:cs="Arial"/>
          <w:sz w:val="22"/>
          <w:szCs w:val="22"/>
        </w:rPr>
        <w:t xml:space="preserve">) </w:t>
      </w:r>
      <w:r w:rsidRPr="00B3409F">
        <w:rPr>
          <w:rFonts w:ascii="Arial" w:hAnsi="Arial" w:cs="Arial"/>
          <w:sz w:val="22"/>
          <w:szCs w:val="22"/>
        </w:rPr>
        <w:t>did not meet criteria for ASD (HR</w:t>
      </w:r>
      <w:r w:rsidR="00FE33A5">
        <w:rPr>
          <w:rFonts w:ascii="Arial" w:hAnsi="Arial" w:cs="Arial"/>
          <w:sz w:val="22"/>
          <w:szCs w:val="22"/>
        </w:rPr>
        <w:t>-</w:t>
      </w:r>
      <w:proofErr w:type="spellStart"/>
      <w:r w:rsidR="00FE33A5">
        <w:rPr>
          <w:rFonts w:ascii="Arial" w:hAnsi="Arial" w:cs="Arial"/>
          <w:sz w:val="22"/>
          <w:szCs w:val="22"/>
        </w:rPr>
        <w:t>NoASD</w:t>
      </w:r>
      <w:proofErr w:type="spellEnd"/>
      <w:r w:rsidRPr="00B3409F">
        <w:rPr>
          <w:rFonts w:ascii="Arial" w:hAnsi="Arial" w:cs="Arial"/>
          <w:sz w:val="22"/>
          <w:szCs w:val="22"/>
        </w:rPr>
        <w:t xml:space="preserve">). </w:t>
      </w:r>
      <w:r w:rsidRPr="00DB5164">
        <w:rPr>
          <w:rFonts w:ascii="Arial" w:hAnsi="Arial" w:cs="Arial"/>
          <w:b/>
          <w:bCs/>
          <w:sz w:val="22"/>
          <w:szCs w:val="22"/>
        </w:rPr>
        <w:t>Table 1</w:t>
      </w:r>
      <w:r w:rsidRPr="00DB5164">
        <w:rPr>
          <w:rFonts w:ascii="Arial" w:hAnsi="Arial" w:cs="Arial"/>
          <w:sz w:val="22"/>
          <w:szCs w:val="22"/>
        </w:rPr>
        <w:t xml:space="preserve"> shows </w:t>
      </w:r>
      <w:r w:rsidRPr="00B3409F">
        <w:rPr>
          <w:rFonts w:ascii="Arial" w:hAnsi="Arial" w:cs="Arial"/>
          <w:sz w:val="22"/>
          <w:szCs w:val="22"/>
        </w:rPr>
        <w:t>sample characteristic</w:t>
      </w:r>
      <w:r w:rsidR="00595860" w:rsidRPr="00B3409F">
        <w:rPr>
          <w:rFonts w:ascii="Arial" w:hAnsi="Arial" w:cs="Arial"/>
          <w:sz w:val="22"/>
          <w:szCs w:val="22"/>
        </w:rPr>
        <w:t>s</w:t>
      </w:r>
      <w:r w:rsidRPr="00B3409F">
        <w:rPr>
          <w:rFonts w:ascii="Arial" w:hAnsi="Arial" w:cs="Arial"/>
          <w:sz w:val="22"/>
          <w:szCs w:val="22"/>
        </w:rPr>
        <w:t xml:space="preserve"> by diagnostic group</w:t>
      </w:r>
      <w:r w:rsidR="00AB4BF4" w:rsidRPr="00B3409F">
        <w:rPr>
          <w:rFonts w:ascii="Arial" w:hAnsi="Arial" w:cs="Arial"/>
          <w:sz w:val="22"/>
          <w:szCs w:val="22"/>
        </w:rPr>
        <w:t xml:space="preserve">. </w:t>
      </w:r>
    </w:p>
    <w:p w14:paraId="2BCB8D6E" w14:textId="77777777" w:rsidR="00860B7B" w:rsidRPr="00B3409F" w:rsidRDefault="00860B7B" w:rsidP="00B3409F">
      <w:pPr>
        <w:spacing w:line="480" w:lineRule="auto"/>
        <w:rPr>
          <w:rFonts w:ascii="Arial" w:hAnsi="Arial" w:cs="Arial"/>
          <w:b/>
          <w:bCs/>
          <w:sz w:val="22"/>
          <w:szCs w:val="22"/>
        </w:rPr>
      </w:pPr>
    </w:p>
    <w:p w14:paraId="1A03FA72" w14:textId="60EAD3C8" w:rsidR="007B6F98" w:rsidRPr="00B3409F" w:rsidRDefault="007B6F98" w:rsidP="00B3409F">
      <w:pPr>
        <w:spacing w:line="480" w:lineRule="auto"/>
        <w:rPr>
          <w:rFonts w:ascii="Arial" w:hAnsi="Arial" w:cs="Arial"/>
          <w:b/>
          <w:bCs/>
          <w:sz w:val="22"/>
          <w:szCs w:val="22"/>
        </w:rPr>
      </w:pPr>
      <w:r w:rsidRPr="00B3409F">
        <w:rPr>
          <w:rFonts w:ascii="Arial" w:hAnsi="Arial" w:cs="Arial"/>
          <w:b/>
          <w:bCs/>
          <w:sz w:val="22"/>
          <w:szCs w:val="22"/>
        </w:rPr>
        <w:t>Proband ASD Trait</w:t>
      </w:r>
      <w:r w:rsidR="008A62F7" w:rsidRPr="00B3409F">
        <w:rPr>
          <w:rFonts w:ascii="Arial" w:hAnsi="Arial" w:cs="Arial"/>
          <w:b/>
          <w:bCs/>
          <w:sz w:val="22"/>
          <w:szCs w:val="22"/>
        </w:rPr>
        <w:t xml:space="preserve"> Level</w:t>
      </w:r>
      <w:r w:rsidRPr="00B3409F">
        <w:rPr>
          <w:rFonts w:ascii="Arial" w:hAnsi="Arial" w:cs="Arial"/>
          <w:b/>
          <w:bCs/>
          <w:sz w:val="22"/>
          <w:szCs w:val="22"/>
        </w:rPr>
        <w:t xml:space="preserve"> </w:t>
      </w:r>
      <w:r w:rsidR="00AB4BF4" w:rsidRPr="00B3409F">
        <w:rPr>
          <w:rFonts w:ascii="Arial" w:hAnsi="Arial" w:cs="Arial"/>
          <w:b/>
          <w:bCs/>
          <w:sz w:val="22"/>
          <w:szCs w:val="22"/>
        </w:rPr>
        <w:t>Explain</w:t>
      </w:r>
      <w:r w:rsidR="008A62F7" w:rsidRPr="00B3409F">
        <w:rPr>
          <w:rFonts w:ascii="Arial" w:hAnsi="Arial" w:cs="Arial"/>
          <w:b/>
          <w:bCs/>
          <w:sz w:val="22"/>
          <w:szCs w:val="22"/>
        </w:rPr>
        <w:t>s</w:t>
      </w:r>
      <w:r w:rsidR="00AB4BF4" w:rsidRPr="00B3409F">
        <w:rPr>
          <w:rFonts w:ascii="Arial" w:hAnsi="Arial" w:cs="Arial"/>
          <w:b/>
          <w:bCs/>
          <w:sz w:val="22"/>
          <w:szCs w:val="22"/>
        </w:rPr>
        <w:t xml:space="preserve"> Variation in</w:t>
      </w:r>
      <w:r w:rsidRPr="00B3409F">
        <w:rPr>
          <w:rFonts w:ascii="Arial" w:hAnsi="Arial" w:cs="Arial"/>
          <w:b/>
          <w:bCs/>
          <w:sz w:val="22"/>
          <w:szCs w:val="22"/>
        </w:rPr>
        <w:t xml:space="preserve"> HR</w:t>
      </w:r>
      <w:r w:rsidR="004F3B08" w:rsidRPr="00B3409F">
        <w:rPr>
          <w:rFonts w:ascii="Arial" w:hAnsi="Arial" w:cs="Arial"/>
          <w:b/>
          <w:bCs/>
          <w:sz w:val="22"/>
          <w:szCs w:val="22"/>
        </w:rPr>
        <w:t>-ASD</w:t>
      </w:r>
      <w:r w:rsidRPr="00B3409F">
        <w:rPr>
          <w:rFonts w:ascii="Arial" w:hAnsi="Arial" w:cs="Arial"/>
          <w:b/>
          <w:bCs/>
          <w:sz w:val="22"/>
          <w:szCs w:val="22"/>
        </w:rPr>
        <w:t xml:space="preserve"> Sibling Brain Phenotypes</w:t>
      </w:r>
    </w:p>
    <w:p w14:paraId="7B4F408A" w14:textId="22F93998" w:rsidR="00593772" w:rsidRPr="00B3409F" w:rsidRDefault="00296D27" w:rsidP="00B3409F">
      <w:pPr>
        <w:spacing w:line="480" w:lineRule="auto"/>
        <w:rPr>
          <w:rFonts w:ascii="Arial" w:hAnsi="Arial" w:cs="Arial"/>
          <w:sz w:val="22"/>
          <w:szCs w:val="22"/>
        </w:rPr>
      </w:pPr>
      <w:r w:rsidRPr="007A1497">
        <w:rPr>
          <w:rFonts w:ascii="Arial" w:hAnsi="Arial" w:cs="Arial"/>
          <w:sz w:val="22"/>
          <w:szCs w:val="22"/>
        </w:rPr>
        <w:t>Correlations between proband SCQ scores and sibling brain phenotypes</w:t>
      </w:r>
      <w:r w:rsidR="008A198A" w:rsidRPr="007A1497">
        <w:rPr>
          <w:rFonts w:ascii="Arial" w:hAnsi="Arial" w:cs="Arial"/>
          <w:sz w:val="22"/>
          <w:szCs w:val="22"/>
        </w:rPr>
        <w:t xml:space="preserve"> are depicted in </w:t>
      </w:r>
      <w:r w:rsidR="008A198A" w:rsidRPr="007A1497">
        <w:rPr>
          <w:rFonts w:ascii="Arial" w:hAnsi="Arial" w:cs="Arial"/>
          <w:b/>
          <w:bCs/>
          <w:sz w:val="22"/>
          <w:szCs w:val="22"/>
        </w:rPr>
        <w:t>Table 2</w:t>
      </w:r>
      <w:r w:rsidR="008A62F7" w:rsidRPr="007A1497">
        <w:rPr>
          <w:rFonts w:ascii="Arial" w:hAnsi="Arial" w:cs="Arial"/>
          <w:b/>
          <w:bCs/>
          <w:sz w:val="22"/>
          <w:szCs w:val="22"/>
        </w:rPr>
        <w:t xml:space="preserve"> </w:t>
      </w:r>
      <w:r w:rsidR="008A62F7" w:rsidRPr="007A1497">
        <w:rPr>
          <w:rFonts w:ascii="Arial" w:hAnsi="Arial" w:cs="Arial"/>
          <w:sz w:val="22"/>
          <w:szCs w:val="22"/>
        </w:rPr>
        <w:t xml:space="preserve">and </w:t>
      </w:r>
      <w:r w:rsidR="007A1497" w:rsidRPr="007A1497">
        <w:rPr>
          <w:rFonts w:ascii="Arial" w:hAnsi="Arial" w:cs="Arial"/>
          <w:sz w:val="22"/>
          <w:szCs w:val="22"/>
        </w:rPr>
        <w:t>Figure S3 in the online supplement</w:t>
      </w:r>
      <w:r w:rsidR="008A198A" w:rsidRPr="007A1497">
        <w:rPr>
          <w:rFonts w:ascii="Arial" w:hAnsi="Arial" w:cs="Arial"/>
          <w:sz w:val="22"/>
          <w:szCs w:val="22"/>
        </w:rPr>
        <w:t xml:space="preserve">. </w:t>
      </w:r>
      <w:r w:rsidR="008A62F7" w:rsidRPr="007A1497">
        <w:rPr>
          <w:rFonts w:ascii="Arial" w:hAnsi="Arial" w:cs="Arial"/>
          <w:sz w:val="22"/>
          <w:szCs w:val="22"/>
        </w:rPr>
        <w:t>P</w:t>
      </w:r>
      <w:r w:rsidR="004E3477" w:rsidRPr="007A1497">
        <w:rPr>
          <w:rFonts w:ascii="Arial" w:hAnsi="Arial" w:cs="Arial"/>
          <w:sz w:val="22"/>
          <w:szCs w:val="22"/>
        </w:rPr>
        <w:t xml:space="preserve">roband SCQ scores explained significant variation in TCV and </w:t>
      </w:r>
      <w:r w:rsidR="004E3477" w:rsidRPr="00B3409F">
        <w:rPr>
          <w:rFonts w:ascii="Arial" w:hAnsi="Arial" w:cs="Arial"/>
          <w:sz w:val="22"/>
          <w:szCs w:val="22"/>
        </w:rPr>
        <w:t>TSA at 12 and 24-months</w:t>
      </w:r>
      <w:r w:rsidR="001A26B2" w:rsidRPr="00B3409F">
        <w:rPr>
          <w:rFonts w:ascii="Arial" w:hAnsi="Arial" w:cs="Arial"/>
          <w:sz w:val="22"/>
          <w:szCs w:val="22"/>
        </w:rPr>
        <w:t xml:space="preserve"> in the HR-ASD, but not </w:t>
      </w:r>
      <w:r w:rsidR="00FE33A5">
        <w:rPr>
          <w:rFonts w:ascii="Arial" w:hAnsi="Arial" w:cs="Arial"/>
          <w:sz w:val="22"/>
          <w:szCs w:val="22"/>
        </w:rPr>
        <w:t xml:space="preserve">the </w:t>
      </w:r>
      <w:r w:rsidR="001A26B2" w:rsidRPr="00B3409F">
        <w:rPr>
          <w:rFonts w:ascii="Arial" w:hAnsi="Arial" w:cs="Arial"/>
          <w:sz w:val="22"/>
          <w:szCs w:val="22"/>
        </w:rPr>
        <w:t>HR</w:t>
      </w:r>
      <w:r w:rsidR="00FE33A5">
        <w:rPr>
          <w:rFonts w:ascii="Arial" w:hAnsi="Arial" w:cs="Arial"/>
          <w:sz w:val="22"/>
          <w:szCs w:val="22"/>
        </w:rPr>
        <w:t>-</w:t>
      </w:r>
      <w:proofErr w:type="spellStart"/>
      <w:r w:rsidR="00FE33A5">
        <w:rPr>
          <w:rFonts w:ascii="Arial" w:hAnsi="Arial" w:cs="Arial"/>
          <w:sz w:val="22"/>
          <w:szCs w:val="22"/>
        </w:rPr>
        <w:t>NoASD</w:t>
      </w:r>
      <w:proofErr w:type="spellEnd"/>
      <w:r w:rsidR="001A26B2" w:rsidRPr="00B3409F">
        <w:rPr>
          <w:rFonts w:ascii="Arial" w:hAnsi="Arial" w:cs="Arial"/>
          <w:sz w:val="22"/>
          <w:szCs w:val="22"/>
        </w:rPr>
        <w:t xml:space="preserve"> group</w:t>
      </w:r>
      <w:r w:rsidR="004E3477" w:rsidRPr="00B3409F">
        <w:rPr>
          <w:rFonts w:ascii="Arial" w:hAnsi="Arial" w:cs="Arial"/>
          <w:sz w:val="22"/>
          <w:szCs w:val="22"/>
        </w:rPr>
        <w:t xml:space="preserve">. </w:t>
      </w:r>
      <w:r w:rsidR="00593772" w:rsidRPr="00B3409F">
        <w:rPr>
          <w:rFonts w:ascii="Arial" w:hAnsi="Arial" w:cs="Arial"/>
          <w:sz w:val="22"/>
          <w:szCs w:val="22"/>
        </w:rPr>
        <w:t xml:space="preserve">As shown in </w:t>
      </w:r>
      <w:r w:rsidR="00593772" w:rsidRPr="007A1497">
        <w:rPr>
          <w:rFonts w:ascii="Arial" w:hAnsi="Arial" w:cs="Arial"/>
          <w:b/>
          <w:bCs/>
          <w:sz w:val="22"/>
          <w:szCs w:val="22"/>
        </w:rPr>
        <w:t>Table 3</w:t>
      </w:r>
      <w:r w:rsidR="00593772" w:rsidRPr="007A1497">
        <w:rPr>
          <w:rFonts w:ascii="Arial" w:hAnsi="Arial" w:cs="Arial"/>
          <w:sz w:val="22"/>
          <w:szCs w:val="22"/>
        </w:rPr>
        <w:t>, l</w:t>
      </w:r>
      <w:r w:rsidR="001A26B2" w:rsidRPr="007A1497">
        <w:rPr>
          <w:rFonts w:ascii="Arial" w:hAnsi="Arial" w:cs="Arial"/>
          <w:sz w:val="22"/>
          <w:szCs w:val="22"/>
        </w:rPr>
        <w:t xml:space="preserve">inear </w:t>
      </w:r>
      <w:r w:rsidR="001A26B2" w:rsidRPr="00B3409F">
        <w:rPr>
          <w:rFonts w:ascii="Arial" w:hAnsi="Arial" w:cs="Arial"/>
          <w:sz w:val="22"/>
          <w:szCs w:val="22"/>
        </w:rPr>
        <w:t xml:space="preserve">mixed model </w:t>
      </w:r>
      <w:r w:rsidR="00593772" w:rsidRPr="00B3409F">
        <w:rPr>
          <w:rFonts w:ascii="Arial" w:hAnsi="Arial" w:cs="Arial"/>
          <w:sz w:val="22"/>
          <w:szCs w:val="22"/>
        </w:rPr>
        <w:t xml:space="preserve">analyses adjusting for covariates and incorporating repeated measures of brain imaging phenotypes </w:t>
      </w:r>
      <w:r w:rsidR="00727976" w:rsidRPr="007A1497">
        <w:rPr>
          <w:rFonts w:ascii="Arial" w:hAnsi="Arial" w:cs="Arial"/>
          <w:sz w:val="22"/>
          <w:szCs w:val="22"/>
        </w:rPr>
        <w:t>reveal</w:t>
      </w:r>
      <w:r w:rsidR="001A26B2" w:rsidRPr="007A1497">
        <w:rPr>
          <w:rFonts w:ascii="Arial" w:hAnsi="Arial" w:cs="Arial"/>
          <w:sz w:val="22"/>
          <w:szCs w:val="22"/>
        </w:rPr>
        <w:t xml:space="preserve"> a significant </w:t>
      </w:r>
      <w:r w:rsidR="00593772" w:rsidRPr="007A1497">
        <w:rPr>
          <w:rFonts w:ascii="Arial" w:hAnsi="Arial" w:cs="Arial"/>
          <w:sz w:val="22"/>
          <w:szCs w:val="22"/>
        </w:rPr>
        <w:t>proband SCQ score by sibling diagnostic group interaction for both TSA and TCV</w:t>
      </w:r>
      <w:r w:rsidR="007A1497" w:rsidRPr="007A1497">
        <w:rPr>
          <w:rFonts w:ascii="Arial" w:hAnsi="Arial" w:cs="Arial"/>
          <w:sz w:val="22"/>
          <w:szCs w:val="22"/>
        </w:rPr>
        <w:t xml:space="preserve"> (see Table S2</w:t>
      </w:r>
      <w:r w:rsidR="00593772" w:rsidRPr="007A1497">
        <w:rPr>
          <w:rFonts w:ascii="Arial" w:hAnsi="Arial" w:cs="Arial"/>
          <w:sz w:val="22"/>
          <w:szCs w:val="22"/>
        </w:rPr>
        <w:t xml:space="preserve"> in the </w:t>
      </w:r>
      <w:r w:rsidR="007A1497" w:rsidRPr="007A1497">
        <w:rPr>
          <w:rFonts w:ascii="Arial" w:hAnsi="Arial" w:cs="Arial"/>
          <w:sz w:val="22"/>
          <w:szCs w:val="22"/>
        </w:rPr>
        <w:t>online supplement for full model results)</w:t>
      </w:r>
      <w:r w:rsidR="00593772" w:rsidRPr="007A1497">
        <w:rPr>
          <w:rFonts w:ascii="Arial" w:hAnsi="Arial" w:cs="Arial"/>
          <w:sz w:val="22"/>
          <w:szCs w:val="22"/>
        </w:rPr>
        <w:t>.</w:t>
      </w:r>
      <w:r w:rsidR="009135E4" w:rsidRPr="007A1497">
        <w:rPr>
          <w:rFonts w:ascii="Arial" w:hAnsi="Arial" w:cs="Arial"/>
          <w:sz w:val="22"/>
          <w:szCs w:val="22"/>
        </w:rPr>
        <w:t xml:space="preserve"> No significant association</w:t>
      </w:r>
      <w:r w:rsidR="009135E4" w:rsidRPr="00B3409F">
        <w:rPr>
          <w:rFonts w:ascii="Arial" w:hAnsi="Arial" w:cs="Arial"/>
          <w:sz w:val="22"/>
          <w:szCs w:val="22"/>
        </w:rPr>
        <w:t xml:space="preserve">s were found between proband SCQ scores and EA-CSF volumes. </w:t>
      </w:r>
    </w:p>
    <w:p w14:paraId="749B4A10" w14:textId="39F089A0" w:rsidR="00AE3289" w:rsidRPr="00B3409F" w:rsidRDefault="00AE3289" w:rsidP="00B3409F">
      <w:pPr>
        <w:spacing w:line="480" w:lineRule="auto"/>
        <w:rPr>
          <w:rFonts w:ascii="Arial" w:hAnsi="Arial" w:cs="Arial"/>
          <w:sz w:val="22"/>
          <w:szCs w:val="22"/>
        </w:rPr>
      </w:pPr>
      <w:r w:rsidRPr="00B3409F">
        <w:rPr>
          <w:rFonts w:ascii="Arial" w:hAnsi="Arial" w:cs="Arial"/>
          <w:sz w:val="22"/>
          <w:szCs w:val="22"/>
        </w:rPr>
        <w:tab/>
        <w:t xml:space="preserve">Regional analyses revealed that proband SCQ scores explained variation in SA measurements </w:t>
      </w:r>
      <w:r w:rsidR="00860B7B" w:rsidRPr="00B3409F">
        <w:rPr>
          <w:rFonts w:ascii="Arial" w:hAnsi="Arial" w:cs="Arial"/>
          <w:sz w:val="22"/>
          <w:szCs w:val="22"/>
        </w:rPr>
        <w:t xml:space="preserve">for HR-ASD infants </w:t>
      </w:r>
      <w:r w:rsidRPr="00B3409F">
        <w:rPr>
          <w:rFonts w:ascii="Arial" w:hAnsi="Arial" w:cs="Arial"/>
          <w:sz w:val="22"/>
          <w:szCs w:val="22"/>
        </w:rPr>
        <w:t xml:space="preserve">in the occipital and </w:t>
      </w:r>
      <w:r w:rsidR="00FE33A5">
        <w:rPr>
          <w:rFonts w:ascii="Arial" w:hAnsi="Arial" w:cs="Arial"/>
          <w:sz w:val="22"/>
          <w:szCs w:val="22"/>
        </w:rPr>
        <w:t>frontal</w:t>
      </w:r>
      <w:r w:rsidRPr="007A1497">
        <w:rPr>
          <w:rFonts w:ascii="Arial" w:hAnsi="Arial" w:cs="Arial"/>
          <w:sz w:val="22"/>
          <w:szCs w:val="22"/>
        </w:rPr>
        <w:t xml:space="preserve"> cortices, but not </w:t>
      </w:r>
      <w:r w:rsidR="0029492D" w:rsidRPr="007A1497">
        <w:rPr>
          <w:rFonts w:ascii="Arial" w:hAnsi="Arial" w:cs="Arial"/>
          <w:sz w:val="22"/>
          <w:szCs w:val="22"/>
        </w:rPr>
        <w:t xml:space="preserve">bilateral </w:t>
      </w:r>
      <w:r w:rsidRPr="007A1497">
        <w:rPr>
          <w:rFonts w:ascii="Arial" w:hAnsi="Arial" w:cs="Arial"/>
          <w:sz w:val="22"/>
          <w:szCs w:val="22"/>
        </w:rPr>
        <w:t xml:space="preserve">control regions in the premotor and parietal cortices, as shown in </w:t>
      </w:r>
      <w:r w:rsidRPr="00FE33A5">
        <w:rPr>
          <w:rFonts w:ascii="Arial" w:hAnsi="Arial" w:cs="Arial"/>
          <w:sz w:val="22"/>
          <w:szCs w:val="22"/>
        </w:rPr>
        <w:t xml:space="preserve">Figure </w:t>
      </w:r>
      <w:r w:rsidR="00FE33A5" w:rsidRPr="00FE33A5">
        <w:rPr>
          <w:rFonts w:ascii="Arial" w:hAnsi="Arial" w:cs="Arial"/>
          <w:sz w:val="22"/>
          <w:szCs w:val="22"/>
        </w:rPr>
        <w:t>S2</w:t>
      </w:r>
      <w:r w:rsidR="00860B7B" w:rsidRPr="007A1497">
        <w:rPr>
          <w:rFonts w:ascii="Arial" w:hAnsi="Arial" w:cs="Arial"/>
          <w:b/>
          <w:bCs/>
          <w:sz w:val="22"/>
          <w:szCs w:val="22"/>
        </w:rPr>
        <w:t xml:space="preserve"> </w:t>
      </w:r>
      <w:r w:rsidR="00860B7B" w:rsidRPr="007A1497">
        <w:rPr>
          <w:rFonts w:ascii="Arial" w:hAnsi="Arial" w:cs="Arial"/>
          <w:sz w:val="22"/>
          <w:szCs w:val="22"/>
        </w:rPr>
        <w:t>and reported in</w:t>
      </w:r>
      <w:r w:rsidR="007A1497" w:rsidRPr="007A1497">
        <w:rPr>
          <w:rFonts w:ascii="Arial" w:hAnsi="Arial" w:cs="Arial"/>
          <w:sz w:val="22"/>
          <w:szCs w:val="22"/>
        </w:rPr>
        <w:t xml:space="preserve"> Table S3 in the online supplement</w:t>
      </w:r>
      <w:r w:rsidR="00860B7B" w:rsidRPr="007A1497">
        <w:rPr>
          <w:rFonts w:ascii="Arial" w:hAnsi="Arial" w:cs="Arial"/>
          <w:b/>
          <w:bCs/>
          <w:sz w:val="22"/>
          <w:szCs w:val="22"/>
        </w:rPr>
        <w:t>.</w:t>
      </w:r>
      <w:r w:rsidR="00B3627F" w:rsidRPr="007A1497">
        <w:rPr>
          <w:rFonts w:ascii="Arial" w:hAnsi="Arial" w:cs="Arial"/>
          <w:b/>
          <w:bCs/>
          <w:sz w:val="22"/>
          <w:szCs w:val="22"/>
        </w:rPr>
        <w:t xml:space="preserve"> </w:t>
      </w:r>
      <w:r w:rsidR="000B4D84">
        <w:rPr>
          <w:rFonts w:ascii="Arial" w:hAnsi="Arial" w:cs="Arial"/>
          <w:sz w:val="22"/>
          <w:szCs w:val="22"/>
        </w:rPr>
        <w:t>The strongest correlations between proband SCQ scores and HR-ASD sibling regional SA were found in the right middle occipital gyrus from 6 to 24 months (0.38 ≤ r ≤ 0.44, P &lt; 0.01), consistent with m</w:t>
      </w:r>
      <w:r w:rsidR="00860B7B" w:rsidRPr="000B4D84">
        <w:rPr>
          <w:rFonts w:ascii="Arial" w:hAnsi="Arial" w:cs="Arial"/>
          <w:sz w:val="22"/>
          <w:szCs w:val="22"/>
        </w:rPr>
        <w:t>ixed</w:t>
      </w:r>
      <w:r w:rsidR="00860B7B" w:rsidRPr="007A1497">
        <w:rPr>
          <w:rFonts w:ascii="Arial" w:hAnsi="Arial" w:cs="Arial"/>
          <w:sz w:val="22"/>
          <w:szCs w:val="22"/>
        </w:rPr>
        <w:t xml:space="preserve"> model results </w:t>
      </w:r>
      <w:r w:rsidR="00860B7B" w:rsidRPr="00BC74D3">
        <w:rPr>
          <w:rFonts w:ascii="Arial" w:hAnsi="Arial" w:cs="Arial"/>
          <w:sz w:val="22"/>
          <w:szCs w:val="22"/>
        </w:rPr>
        <w:t>(</w:t>
      </w:r>
      <w:r w:rsidR="00BC74D3" w:rsidRPr="00BC74D3">
        <w:rPr>
          <w:rFonts w:ascii="Arial" w:hAnsi="Arial" w:cs="Arial"/>
          <w:sz w:val="22"/>
          <w:szCs w:val="22"/>
        </w:rPr>
        <w:sym w:font="Symbol" w:char="F062"/>
      </w:r>
      <w:r w:rsidR="00860B7B" w:rsidRPr="00BC74D3">
        <w:rPr>
          <w:rFonts w:ascii="Arial" w:hAnsi="Arial" w:cs="Arial"/>
          <w:sz w:val="22"/>
          <w:szCs w:val="22"/>
        </w:rPr>
        <w:t xml:space="preserve">= 26.76, </w:t>
      </w:r>
      <w:r w:rsidR="00BC74D3" w:rsidRPr="00B3409F">
        <w:rPr>
          <w:rFonts w:ascii="Arial" w:hAnsi="Arial" w:cs="Arial"/>
          <w:sz w:val="22"/>
          <w:szCs w:val="22"/>
        </w:rPr>
        <w:t xml:space="preserve">95% CI </w:t>
      </w:r>
      <w:r w:rsidR="00BC74D3">
        <w:rPr>
          <w:rFonts w:ascii="Arial" w:hAnsi="Arial" w:cs="Arial"/>
          <w:sz w:val="22"/>
          <w:szCs w:val="22"/>
        </w:rPr>
        <w:t>10.9</w:t>
      </w:r>
      <w:r w:rsidR="00BC74D3" w:rsidRPr="00B3409F">
        <w:rPr>
          <w:rFonts w:ascii="Arial" w:hAnsi="Arial" w:cs="Arial"/>
          <w:sz w:val="22"/>
          <w:szCs w:val="22"/>
        </w:rPr>
        <w:t xml:space="preserve"> to </w:t>
      </w:r>
      <w:r w:rsidR="00BC74D3">
        <w:rPr>
          <w:rFonts w:ascii="Arial" w:hAnsi="Arial" w:cs="Arial"/>
          <w:sz w:val="22"/>
          <w:szCs w:val="22"/>
        </w:rPr>
        <w:t xml:space="preserve">42.61, </w:t>
      </w:r>
      <w:r w:rsidR="00860B7B" w:rsidRPr="00BC74D3">
        <w:rPr>
          <w:rFonts w:ascii="Arial" w:hAnsi="Arial" w:cs="Arial"/>
          <w:sz w:val="22"/>
          <w:szCs w:val="22"/>
        </w:rPr>
        <w:t>P = .001);</w:t>
      </w:r>
      <w:r w:rsidR="00860B7B" w:rsidRPr="00B3409F">
        <w:rPr>
          <w:rFonts w:ascii="Arial" w:hAnsi="Arial" w:cs="Arial"/>
          <w:b/>
          <w:bCs/>
          <w:sz w:val="22"/>
          <w:szCs w:val="22"/>
        </w:rPr>
        <w:t xml:space="preserve"> </w:t>
      </w:r>
      <w:r w:rsidR="00BC74D3">
        <w:rPr>
          <w:rFonts w:ascii="Arial" w:hAnsi="Arial" w:cs="Arial"/>
          <w:sz w:val="22"/>
          <w:szCs w:val="22"/>
        </w:rPr>
        <w:t>see Table S4 in the online supplement</w:t>
      </w:r>
      <w:r w:rsidRPr="00B3409F">
        <w:rPr>
          <w:rFonts w:ascii="Arial" w:hAnsi="Arial" w:cs="Arial"/>
          <w:sz w:val="22"/>
          <w:szCs w:val="22"/>
        </w:rPr>
        <w:t xml:space="preserve">. </w:t>
      </w:r>
      <w:r w:rsidR="00B3627F" w:rsidRPr="00B3409F">
        <w:rPr>
          <w:rFonts w:ascii="Arial" w:hAnsi="Arial" w:cs="Arial"/>
          <w:sz w:val="22"/>
          <w:szCs w:val="22"/>
        </w:rPr>
        <w:t xml:space="preserve">Proband SCQ scores were significantly </w:t>
      </w:r>
      <w:r w:rsidR="007728EA">
        <w:rPr>
          <w:rFonts w:ascii="Arial" w:hAnsi="Arial" w:cs="Arial"/>
          <w:sz w:val="22"/>
          <w:szCs w:val="22"/>
        </w:rPr>
        <w:t>positively correlated</w:t>
      </w:r>
      <w:r w:rsidR="00B3627F" w:rsidRPr="00B3409F">
        <w:rPr>
          <w:rFonts w:ascii="Arial" w:hAnsi="Arial" w:cs="Arial"/>
          <w:sz w:val="22"/>
          <w:szCs w:val="22"/>
        </w:rPr>
        <w:t xml:space="preserve"> with FA in the splenium</w:t>
      </w:r>
      <w:r w:rsidR="00296D27" w:rsidRPr="00B3409F">
        <w:rPr>
          <w:rFonts w:ascii="Arial" w:hAnsi="Arial" w:cs="Arial"/>
          <w:sz w:val="22"/>
          <w:szCs w:val="22"/>
        </w:rPr>
        <w:t xml:space="preserve"> at </w:t>
      </w:r>
      <w:r w:rsidR="00B3627F" w:rsidRPr="00B3409F">
        <w:rPr>
          <w:rFonts w:ascii="Arial" w:hAnsi="Arial" w:cs="Arial"/>
          <w:sz w:val="22"/>
          <w:szCs w:val="22"/>
        </w:rPr>
        <w:t>6 months of age in HR-ASD infants</w:t>
      </w:r>
      <w:r w:rsidR="00264AB3" w:rsidRPr="00B3409F">
        <w:rPr>
          <w:rFonts w:ascii="Arial" w:hAnsi="Arial" w:cs="Arial"/>
          <w:sz w:val="22"/>
          <w:szCs w:val="22"/>
        </w:rPr>
        <w:t xml:space="preserve"> (r = 0.45, P = 0.003)</w:t>
      </w:r>
      <w:r w:rsidR="00B3627F" w:rsidRPr="00B3409F">
        <w:rPr>
          <w:rFonts w:ascii="Arial" w:hAnsi="Arial" w:cs="Arial"/>
          <w:sz w:val="22"/>
          <w:szCs w:val="22"/>
        </w:rPr>
        <w:t xml:space="preserve">, </w:t>
      </w:r>
      <w:r w:rsidR="00E10CF3" w:rsidRPr="00B3409F">
        <w:rPr>
          <w:rFonts w:ascii="Arial" w:hAnsi="Arial" w:cs="Arial"/>
          <w:sz w:val="22"/>
          <w:szCs w:val="22"/>
        </w:rPr>
        <w:t xml:space="preserve">but not after. </w:t>
      </w:r>
      <w:r w:rsidR="0029492D" w:rsidRPr="00B3409F">
        <w:rPr>
          <w:rFonts w:ascii="Arial" w:hAnsi="Arial" w:cs="Arial"/>
          <w:sz w:val="22"/>
          <w:szCs w:val="22"/>
        </w:rPr>
        <w:t>No other segments of the corpus callosum were associated with proband ASD trait level.</w:t>
      </w:r>
    </w:p>
    <w:p w14:paraId="316B6F29" w14:textId="18D227ED" w:rsidR="005407A5" w:rsidRPr="00B3409F" w:rsidRDefault="002967F9" w:rsidP="00B3409F">
      <w:pPr>
        <w:spacing w:line="480" w:lineRule="auto"/>
        <w:ind w:firstLine="720"/>
        <w:rPr>
          <w:rFonts w:ascii="Arial" w:hAnsi="Arial" w:cs="Arial"/>
          <w:sz w:val="22"/>
          <w:szCs w:val="22"/>
        </w:rPr>
      </w:pPr>
      <w:r w:rsidRPr="00B3409F">
        <w:rPr>
          <w:rFonts w:ascii="Arial" w:hAnsi="Arial" w:cs="Arial"/>
          <w:sz w:val="22"/>
          <w:szCs w:val="22"/>
        </w:rPr>
        <w:t>P</w:t>
      </w:r>
      <w:r w:rsidR="00822AA3" w:rsidRPr="00B3409F">
        <w:rPr>
          <w:rFonts w:ascii="Arial" w:hAnsi="Arial" w:cs="Arial"/>
          <w:sz w:val="22"/>
          <w:szCs w:val="22"/>
        </w:rPr>
        <w:t xml:space="preserve">otential time-varying associations </w:t>
      </w:r>
      <w:r w:rsidR="00296D27" w:rsidRPr="00B3409F">
        <w:rPr>
          <w:rFonts w:ascii="Arial" w:hAnsi="Arial" w:cs="Arial"/>
          <w:sz w:val="22"/>
          <w:szCs w:val="22"/>
        </w:rPr>
        <w:t xml:space="preserve">between </w:t>
      </w:r>
      <w:r w:rsidR="00822AA3" w:rsidRPr="00B3409F">
        <w:rPr>
          <w:rFonts w:ascii="Arial" w:hAnsi="Arial" w:cs="Arial"/>
          <w:sz w:val="22"/>
          <w:szCs w:val="22"/>
        </w:rPr>
        <w:t>proband SCQ scores</w:t>
      </w:r>
      <w:r w:rsidR="00296D27" w:rsidRPr="00B3409F">
        <w:rPr>
          <w:rFonts w:ascii="Arial" w:hAnsi="Arial" w:cs="Arial"/>
          <w:sz w:val="22"/>
          <w:szCs w:val="22"/>
        </w:rPr>
        <w:t xml:space="preserve"> and sibling brain phenotypes were explored using</w:t>
      </w:r>
      <w:r w:rsidR="005407A5" w:rsidRPr="00B3409F">
        <w:rPr>
          <w:rFonts w:ascii="Arial" w:hAnsi="Arial" w:cs="Arial"/>
          <w:sz w:val="22"/>
          <w:szCs w:val="22"/>
        </w:rPr>
        <w:t xml:space="preserve"> a three-way interaction </w:t>
      </w:r>
      <w:r w:rsidR="00296D27" w:rsidRPr="00B3409F">
        <w:rPr>
          <w:rFonts w:ascii="Arial" w:hAnsi="Arial" w:cs="Arial"/>
          <w:sz w:val="22"/>
          <w:szCs w:val="22"/>
        </w:rPr>
        <w:t>term (</w:t>
      </w:r>
      <w:r w:rsidR="005407A5" w:rsidRPr="00B3409F">
        <w:rPr>
          <w:rFonts w:ascii="Arial" w:hAnsi="Arial" w:cs="Arial"/>
          <w:sz w:val="22"/>
          <w:szCs w:val="22"/>
        </w:rPr>
        <w:t>proband SCQ scores</w:t>
      </w:r>
      <w:r w:rsidR="00296D27" w:rsidRPr="00B3409F">
        <w:rPr>
          <w:rFonts w:ascii="Arial" w:hAnsi="Arial" w:cs="Arial"/>
          <w:sz w:val="22"/>
          <w:szCs w:val="22"/>
        </w:rPr>
        <w:t xml:space="preserve"> x </w:t>
      </w:r>
      <w:r w:rsidR="005407A5" w:rsidRPr="00B3409F">
        <w:rPr>
          <w:rFonts w:ascii="Arial" w:hAnsi="Arial" w:cs="Arial"/>
          <w:sz w:val="22"/>
          <w:szCs w:val="22"/>
        </w:rPr>
        <w:t>sibling diagnostic group</w:t>
      </w:r>
      <w:r w:rsidR="00296D27" w:rsidRPr="00B3409F">
        <w:rPr>
          <w:rFonts w:ascii="Arial" w:hAnsi="Arial" w:cs="Arial"/>
          <w:sz w:val="22"/>
          <w:szCs w:val="22"/>
        </w:rPr>
        <w:t xml:space="preserve"> x</w:t>
      </w:r>
      <w:r w:rsidR="005407A5" w:rsidRPr="00B3409F">
        <w:rPr>
          <w:rFonts w:ascii="Arial" w:hAnsi="Arial" w:cs="Arial"/>
          <w:sz w:val="22"/>
          <w:szCs w:val="22"/>
        </w:rPr>
        <w:t xml:space="preserve"> </w:t>
      </w:r>
      <w:r w:rsidR="00BE603D" w:rsidRPr="00B3409F">
        <w:rPr>
          <w:rFonts w:ascii="Arial" w:hAnsi="Arial" w:cs="Arial"/>
          <w:sz w:val="22"/>
          <w:szCs w:val="22"/>
        </w:rPr>
        <w:t>tim</w:t>
      </w:r>
      <w:r w:rsidR="00296D27" w:rsidRPr="00B3409F">
        <w:rPr>
          <w:rFonts w:ascii="Arial" w:hAnsi="Arial" w:cs="Arial"/>
          <w:sz w:val="22"/>
          <w:szCs w:val="22"/>
        </w:rPr>
        <w:t>e)</w:t>
      </w:r>
      <w:r w:rsidR="00822AA3" w:rsidRPr="00B3409F">
        <w:rPr>
          <w:rFonts w:ascii="Arial" w:hAnsi="Arial" w:cs="Arial"/>
          <w:sz w:val="22"/>
          <w:szCs w:val="22"/>
        </w:rPr>
        <w:t>. This three-way interaction was not significant for TCV or TSA</w:t>
      </w:r>
      <w:r w:rsidR="006F057B" w:rsidRPr="00B3409F">
        <w:rPr>
          <w:rFonts w:ascii="Arial" w:hAnsi="Arial" w:cs="Arial"/>
          <w:sz w:val="22"/>
          <w:szCs w:val="22"/>
        </w:rPr>
        <w:t xml:space="preserve">, </w:t>
      </w:r>
      <w:r w:rsidR="006F057B" w:rsidRPr="00B3409F">
        <w:rPr>
          <w:rFonts w:ascii="Arial" w:hAnsi="Arial" w:cs="Arial"/>
          <w:sz w:val="22"/>
          <w:szCs w:val="22"/>
        </w:rPr>
        <w:lastRenderedPageBreak/>
        <w:t>indicating that the association between proband scores and sibling brain phenotypes were not significantly different across the interval studied. We found a marginal</w:t>
      </w:r>
      <w:r w:rsidR="00264AB3" w:rsidRPr="00B3409F">
        <w:rPr>
          <w:rFonts w:ascii="Arial" w:hAnsi="Arial" w:cs="Arial"/>
          <w:sz w:val="22"/>
          <w:szCs w:val="22"/>
        </w:rPr>
        <w:t>ly significant</w:t>
      </w:r>
      <w:r w:rsidR="006F057B" w:rsidRPr="00B3409F">
        <w:rPr>
          <w:rFonts w:ascii="Arial" w:hAnsi="Arial" w:cs="Arial"/>
          <w:sz w:val="22"/>
          <w:szCs w:val="22"/>
        </w:rPr>
        <w:t xml:space="preserve"> three-way interaction effect for </w:t>
      </w:r>
      <w:r w:rsidR="00822AA3" w:rsidRPr="00B3409F">
        <w:rPr>
          <w:rFonts w:ascii="Arial" w:hAnsi="Arial" w:cs="Arial"/>
          <w:sz w:val="22"/>
          <w:szCs w:val="22"/>
        </w:rPr>
        <w:t>splenium FA</w:t>
      </w:r>
      <w:r w:rsidR="00296D27" w:rsidRPr="00B3409F">
        <w:rPr>
          <w:rFonts w:ascii="Arial" w:hAnsi="Arial" w:cs="Arial"/>
          <w:sz w:val="22"/>
          <w:szCs w:val="22"/>
        </w:rPr>
        <w:t xml:space="preserve"> </w:t>
      </w:r>
      <w:r w:rsidR="00296D27" w:rsidRPr="0034066A">
        <w:rPr>
          <w:rFonts w:ascii="Arial" w:hAnsi="Arial" w:cs="Arial"/>
          <w:sz w:val="22"/>
          <w:szCs w:val="22"/>
        </w:rPr>
        <w:t>(</w:t>
      </w:r>
      <w:ins w:id="37" w:author="Donovan, Kevin" w:date="2020-07-20T16:47:00Z">
        <w:r w:rsidR="00BD20E6" w:rsidRPr="00BD20E6">
          <w:rPr>
            <w:rFonts w:ascii="Arial" w:hAnsi="Arial" w:cs="Arial"/>
            <w:sz w:val="22"/>
            <w:szCs w:val="22"/>
          </w:rPr>
          <w:t>-0.00014</w:t>
        </w:r>
      </w:ins>
      <w:commentRangeStart w:id="38"/>
      <w:del w:id="39" w:author="Donovan, Kevin" w:date="2020-07-20T16:47:00Z">
        <w:r w:rsidR="00296D27" w:rsidRPr="0034066A" w:rsidDel="00BD20E6">
          <w:rPr>
            <w:rFonts w:ascii="Arial" w:hAnsi="Arial" w:cs="Arial"/>
            <w:sz w:val="22"/>
            <w:szCs w:val="22"/>
            <w:highlight w:val="yellow"/>
          </w:rPr>
          <w:delText>STATS</w:delText>
        </w:r>
        <w:commentRangeEnd w:id="38"/>
        <w:r w:rsidR="0034066A" w:rsidDel="00BD20E6">
          <w:rPr>
            <w:rStyle w:val="CommentReference"/>
          </w:rPr>
          <w:commentReference w:id="38"/>
        </w:r>
      </w:del>
      <w:r w:rsidR="001103DD" w:rsidRPr="0034066A">
        <w:rPr>
          <w:rFonts w:ascii="Arial" w:hAnsi="Arial" w:cs="Arial"/>
          <w:sz w:val="22"/>
          <w:szCs w:val="22"/>
        </w:rPr>
        <w:t>,</w:t>
      </w:r>
      <w:r w:rsidR="0034066A" w:rsidRPr="0034066A">
        <w:rPr>
          <w:rFonts w:ascii="Arial" w:hAnsi="Arial" w:cs="Arial"/>
          <w:sz w:val="22"/>
          <w:szCs w:val="22"/>
        </w:rPr>
        <w:t xml:space="preserve"> </w:t>
      </w:r>
      <w:r w:rsidR="00264AB3" w:rsidRPr="0034066A">
        <w:rPr>
          <w:rFonts w:ascii="Arial" w:hAnsi="Arial" w:cs="Arial"/>
          <w:sz w:val="22"/>
          <w:szCs w:val="22"/>
        </w:rPr>
        <w:t>P</w:t>
      </w:r>
      <w:r w:rsidR="001103DD" w:rsidRPr="0034066A">
        <w:rPr>
          <w:rFonts w:ascii="Arial" w:hAnsi="Arial" w:cs="Arial"/>
          <w:sz w:val="22"/>
          <w:szCs w:val="22"/>
        </w:rPr>
        <w:t xml:space="preserve"> = .063</w:t>
      </w:r>
      <w:r w:rsidR="00296D27" w:rsidRPr="0034066A">
        <w:rPr>
          <w:rFonts w:ascii="Arial" w:hAnsi="Arial" w:cs="Arial"/>
          <w:sz w:val="22"/>
          <w:szCs w:val="22"/>
        </w:rPr>
        <w:t>)</w:t>
      </w:r>
      <w:r w:rsidR="001103DD" w:rsidRPr="0034066A">
        <w:rPr>
          <w:rFonts w:ascii="Arial" w:hAnsi="Arial" w:cs="Arial"/>
          <w:sz w:val="22"/>
          <w:szCs w:val="22"/>
        </w:rPr>
        <w:t xml:space="preserve">, </w:t>
      </w:r>
      <w:r w:rsidR="001103DD" w:rsidRPr="00B3409F">
        <w:rPr>
          <w:rFonts w:ascii="Arial" w:hAnsi="Arial" w:cs="Arial"/>
          <w:sz w:val="22"/>
          <w:szCs w:val="22"/>
        </w:rPr>
        <w:t xml:space="preserve">in line with correlation results suggesting an </w:t>
      </w:r>
      <w:r w:rsidR="00860B7B" w:rsidRPr="00B3409F">
        <w:rPr>
          <w:rFonts w:ascii="Arial" w:hAnsi="Arial" w:cs="Arial"/>
          <w:sz w:val="22"/>
          <w:szCs w:val="22"/>
        </w:rPr>
        <w:t>initial</w:t>
      </w:r>
      <w:r w:rsidR="001103DD" w:rsidRPr="00B3409F">
        <w:rPr>
          <w:rFonts w:ascii="Arial" w:hAnsi="Arial" w:cs="Arial"/>
          <w:sz w:val="22"/>
          <w:szCs w:val="22"/>
        </w:rPr>
        <w:t xml:space="preserve"> association between proband SCQ scores and sibling splenium FA at 6 months, but not later in development; model results are</w:t>
      </w:r>
      <w:r w:rsidR="00822AA3" w:rsidRPr="00B3409F">
        <w:rPr>
          <w:rFonts w:ascii="Arial" w:hAnsi="Arial" w:cs="Arial"/>
          <w:sz w:val="22"/>
          <w:szCs w:val="22"/>
        </w:rPr>
        <w:t xml:space="preserve"> </w:t>
      </w:r>
      <w:r w:rsidR="001103DD" w:rsidRPr="00B3409F">
        <w:rPr>
          <w:rFonts w:ascii="Arial" w:hAnsi="Arial" w:cs="Arial"/>
          <w:sz w:val="22"/>
          <w:szCs w:val="22"/>
        </w:rPr>
        <w:t>reported</w:t>
      </w:r>
      <w:r w:rsidR="00822AA3" w:rsidRPr="00B3409F">
        <w:rPr>
          <w:rFonts w:ascii="Arial" w:hAnsi="Arial" w:cs="Arial"/>
          <w:sz w:val="22"/>
          <w:szCs w:val="22"/>
        </w:rPr>
        <w:t xml:space="preserve"> </w:t>
      </w:r>
      <w:r w:rsidR="00822AA3" w:rsidRPr="0034066A">
        <w:rPr>
          <w:rFonts w:ascii="Arial" w:hAnsi="Arial" w:cs="Arial"/>
          <w:sz w:val="22"/>
          <w:szCs w:val="22"/>
        </w:rPr>
        <w:t xml:space="preserve">in </w:t>
      </w:r>
      <w:r w:rsidR="0034066A" w:rsidRPr="0034066A">
        <w:rPr>
          <w:rFonts w:ascii="Arial" w:hAnsi="Arial" w:cs="Arial"/>
          <w:sz w:val="22"/>
          <w:szCs w:val="22"/>
        </w:rPr>
        <w:t>Table S5 in the online supplement</w:t>
      </w:r>
      <w:r w:rsidR="00822AA3" w:rsidRPr="0034066A">
        <w:rPr>
          <w:rFonts w:ascii="Arial" w:hAnsi="Arial" w:cs="Arial"/>
          <w:sz w:val="22"/>
          <w:szCs w:val="22"/>
        </w:rPr>
        <w:t xml:space="preserve">. </w:t>
      </w:r>
    </w:p>
    <w:p w14:paraId="600D9B77" w14:textId="77777777" w:rsidR="00D22072" w:rsidRPr="00B3409F" w:rsidRDefault="00D22072" w:rsidP="00B3409F">
      <w:pPr>
        <w:spacing w:line="480" w:lineRule="auto"/>
        <w:rPr>
          <w:rFonts w:ascii="Arial" w:hAnsi="Arial" w:cs="Arial"/>
          <w:sz w:val="22"/>
          <w:szCs w:val="22"/>
          <w:u w:val="single"/>
        </w:rPr>
      </w:pPr>
    </w:p>
    <w:p w14:paraId="67416141" w14:textId="79319549" w:rsidR="00AB4BF4" w:rsidRPr="00B3409F" w:rsidRDefault="00AB4BF4" w:rsidP="00B3409F">
      <w:pPr>
        <w:spacing w:line="480" w:lineRule="auto"/>
        <w:rPr>
          <w:rFonts w:ascii="Arial" w:hAnsi="Arial" w:cs="Arial"/>
          <w:b/>
          <w:bCs/>
          <w:sz w:val="22"/>
          <w:szCs w:val="22"/>
        </w:rPr>
      </w:pPr>
      <w:r w:rsidRPr="00B3409F">
        <w:rPr>
          <w:rFonts w:ascii="Arial" w:hAnsi="Arial" w:cs="Arial"/>
          <w:b/>
          <w:bCs/>
          <w:sz w:val="22"/>
          <w:szCs w:val="22"/>
        </w:rPr>
        <w:t>HR-ASD Sibling Brain Developmental Trajectories Based on Proband ASD Trait Level</w:t>
      </w:r>
    </w:p>
    <w:p w14:paraId="1A4E2620" w14:textId="73A85DD0" w:rsidR="00296D27" w:rsidRPr="00B3409F" w:rsidRDefault="00EA0434" w:rsidP="00B3409F">
      <w:pPr>
        <w:spacing w:line="480" w:lineRule="auto"/>
        <w:rPr>
          <w:rFonts w:ascii="Arial" w:hAnsi="Arial" w:cs="Arial"/>
          <w:sz w:val="22"/>
          <w:szCs w:val="22"/>
        </w:rPr>
      </w:pPr>
      <w:r w:rsidRPr="00B3409F">
        <w:rPr>
          <w:rFonts w:ascii="Arial" w:hAnsi="Arial" w:cs="Arial"/>
          <w:sz w:val="22"/>
          <w:szCs w:val="22"/>
        </w:rPr>
        <w:t xml:space="preserve">Infant </w:t>
      </w:r>
      <w:r w:rsidR="00296D27" w:rsidRPr="00B3409F">
        <w:rPr>
          <w:rFonts w:ascii="Arial" w:hAnsi="Arial" w:cs="Arial"/>
          <w:sz w:val="22"/>
          <w:szCs w:val="22"/>
        </w:rPr>
        <w:t xml:space="preserve">siblings </w:t>
      </w:r>
      <w:r w:rsidRPr="00B3409F">
        <w:rPr>
          <w:rFonts w:ascii="Arial" w:hAnsi="Arial" w:cs="Arial"/>
          <w:sz w:val="22"/>
          <w:szCs w:val="22"/>
        </w:rPr>
        <w:t>with</w:t>
      </w:r>
      <w:r w:rsidR="00296D27" w:rsidRPr="00B3409F">
        <w:rPr>
          <w:rFonts w:ascii="Arial" w:hAnsi="Arial" w:cs="Arial"/>
          <w:sz w:val="22"/>
          <w:szCs w:val="22"/>
        </w:rPr>
        <w:t xml:space="preserve"> </w:t>
      </w:r>
      <w:r w:rsidR="00E32C73" w:rsidRPr="00B3409F">
        <w:rPr>
          <w:rFonts w:ascii="Arial" w:hAnsi="Arial" w:cs="Arial"/>
          <w:sz w:val="22"/>
          <w:szCs w:val="22"/>
        </w:rPr>
        <w:t xml:space="preserve">probands </w:t>
      </w:r>
      <w:r w:rsidR="00296D27" w:rsidRPr="00B3409F">
        <w:rPr>
          <w:rFonts w:ascii="Arial" w:hAnsi="Arial" w:cs="Arial"/>
          <w:sz w:val="22"/>
          <w:szCs w:val="22"/>
        </w:rPr>
        <w:t xml:space="preserve">scoring above the </w:t>
      </w:r>
      <w:r w:rsidRPr="00B3409F">
        <w:rPr>
          <w:rFonts w:ascii="Arial" w:hAnsi="Arial" w:cs="Arial"/>
          <w:sz w:val="22"/>
          <w:szCs w:val="22"/>
        </w:rPr>
        <w:t xml:space="preserve">sample </w:t>
      </w:r>
      <w:r w:rsidR="00296D27" w:rsidRPr="00B3409F">
        <w:rPr>
          <w:rFonts w:ascii="Arial" w:hAnsi="Arial" w:cs="Arial"/>
          <w:sz w:val="22"/>
          <w:szCs w:val="22"/>
        </w:rPr>
        <w:t>mean for ASD traits</w:t>
      </w:r>
      <w:r w:rsidRPr="00B3409F">
        <w:rPr>
          <w:rFonts w:ascii="Arial" w:hAnsi="Arial" w:cs="Arial"/>
          <w:sz w:val="22"/>
          <w:szCs w:val="22"/>
        </w:rPr>
        <w:t xml:space="preserve"> (SCQ ≥21; </w:t>
      </w:r>
      <w:r w:rsidR="00296D27" w:rsidRPr="00B3409F">
        <w:rPr>
          <w:rFonts w:ascii="Arial" w:hAnsi="Arial" w:cs="Arial"/>
          <w:sz w:val="22"/>
          <w:szCs w:val="22"/>
        </w:rPr>
        <w:t>n = 191</w:t>
      </w:r>
      <w:r w:rsidRPr="00B3409F">
        <w:rPr>
          <w:rFonts w:ascii="Arial" w:hAnsi="Arial" w:cs="Arial"/>
          <w:sz w:val="22"/>
          <w:szCs w:val="22"/>
        </w:rPr>
        <w:t>,</w:t>
      </w:r>
      <w:r w:rsidR="00296D27" w:rsidRPr="00B3409F">
        <w:rPr>
          <w:rFonts w:ascii="Arial" w:hAnsi="Arial" w:cs="Arial"/>
          <w:sz w:val="22"/>
          <w:szCs w:val="22"/>
        </w:rPr>
        <w:t xml:space="preserve"> 168 male [89%]) were significantly more likely to receive an ASD diagnosis compared to those with probands scoring below the mean (73% vs 21% of HR-ASD sample; OR = 2.90, 95% CI 1.64 to 5.32; P &lt; .001).</w:t>
      </w:r>
      <w:r w:rsidR="00C969A1" w:rsidRPr="00B3409F">
        <w:rPr>
          <w:rFonts w:ascii="Arial" w:hAnsi="Arial" w:cs="Arial"/>
          <w:sz w:val="22"/>
          <w:szCs w:val="22"/>
        </w:rPr>
        <w:t xml:space="preserve"> </w:t>
      </w:r>
      <w:r w:rsidR="0046681C" w:rsidRPr="00B3409F">
        <w:rPr>
          <w:rFonts w:ascii="Arial" w:hAnsi="Arial" w:cs="Arial"/>
          <w:sz w:val="22"/>
          <w:szCs w:val="22"/>
        </w:rPr>
        <w:t>Above-average levels of ASD traits in probands</w:t>
      </w:r>
      <w:r w:rsidRPr="00B3409F">
        <w:rPr>
          <w:rFonts w:ascii="Arial" w:hAnsi="Arial" w:cs="Arial"/>
          <w:sz w:val="22"/>
          <w:szCs w:val="22"/>
        </w:rPr>
        <w:t xml:space="preserve"> (</w:t>
      </w:r>
      <w:r w:rsidR="00F775BE" w:rsidRPr="00B3409F">
        <w:rPr>
          <w:rFonts w:ascii="Arial" w:hAnsi="Arial" w:cs="Arial"/>
          <w:sz w:val="22"/>
          <w:szCs w:val="22"/>
        </w:rPr>
        <w:t>SCQ-High</w:t>
      </w:r>
      <w:r w:rsidRPr="00B3409F">
        <w:rPr>
          <w:rFonts w:ascii="Arial" w:hAnsi="Arial" w:cs="Arial"/>
          <w:sz w:val="22"/>
          <w:szCs w:val="22"/>
        </w:rPr>
        <w:t>)</w:t>
      </w:r>
      <w:r w:rsidR="00392C58" w:rsidRPr="00B3409F">
        <w:rPr>
          <w:rFonts w:ascii="Arial" w:hAnsi="Arial" w:cs="Arial"/>
          <w:sz w:val="22"/>
          <w:szCs w:val="22"/>
        </w:rPr>
        <w:t xml:space="preserve"> </w:t>
      </w:r>
      <w:r w:rsidR="0046681C" w:rsidRPr="00B3409F">
        <w:rPr>
          <w:rFonts w:ascii="Arial" w:hAnsi="Arial" w:cs="Arial"/>
          <w:sz w:val="22"/>
          <w:szCs w:val="22"/>
        </w:rPr>
        <w:t xml:space="preserve">were associated </w:t>
      </w:r>
      <w:r w:rsidR="00392C58" w:rsidRPr="00B3409F">
        <w:rPr>
          <w:rFonts w:ascii="Arial" w:hAnsi="Arial" w:cs="Arial"/>
          <w:sz w:val="22"/>
          <w:szCs w:val="22"/>
        </w:rPr>
        <w:t xml:space="preserve">with differences in </w:t>
      </w:r>
      <w:r w:rsidRPr="00B3409F">
        <w:rPr>
          <w:rFonts w:ascii="Arial" w:hAnsi="Arial" w:cs="Arial"/>
          <w:sz w:val="22"/>
          <w:szCs w:val="22"/>
        </w:rPr>
        <w:t xml:space="preserve">sibling brain phenotypes, </w:t>
      </w:r>
      <w:r w:rsidR="0046681C" w:rsidRPr="00B3409F">
        <w:rPr>
          <w:rFonts w:ascii="Arial" w:hAnsi="Arial" w:cs="Arial"/>
          <w:sz w:val="22"/>
          <w:szCs w:val="22"/>
        </w:rPr>
        <w:t xml:space="preserve">with a 7.0% (Cohen’s d = 0.89) and 5.8% (Cohen’s d = 0.64) increase in </w:t>
      </w:r>
      <w:r w:rsidR="007728EA">
        <w:rPr>
          <w:rFonts w:ascii="Arial" w:hAnsi="Arial" w:cs="Arial"/>
          <w:sz w:val="22"/>
          <w:szCs w:val="22"/>
        </w:rPr>
        <w:t>TSA</w:t>
      </w:r>
      <w:r w:rsidR="0046681C" w:rsidRPr="00B3409F">
        <w:rPr>
          <w:rFonts w:ascii="Arial" w:hAnsi="Arial" w:cs="Arial"/>
          <w:sz w:val="22"/>
          <w:szCs w:val="22"/>
        </w:rPr>
        <w:t xml:space="preserve"> among HR-ASD siblings </w:t>
      </w:r>
      <w:r w:rsidR="0046681C" w:rsidRPr="00F675C7">
        <w:rPr>
          <w:rFonts w:ascii="Arial" w:hAnsi="Arial" w:cs="Arial"/>
          <w:sz w:val="22"/>
          <w:szCs w:val="22"/>
        </w:rPr>
        <w:t>at 12</w:t>
      </w:r>
      <w:r w:rsidR="00860B7B" w:rsidRPr="00F675C7">
        <w:rPr>
          <w:rFonts w:ascii="Arial" w:hAnsi="Arial" w:cs="Arial"/>
          <w:sz w:val="22"/>
          <w:szCs w:val="22"/>
        </w:rPr>
        <w:t xml:space="preserve"> months </w:t>
      </w:r>
      <w:r w:rsidR="0046681C" w:rsidRPr="00F675C7">
        <w:rPr>
          <w:rFonts w:ascii="Arial" w:hAnsi="Arial" w:cs="Arial"/>
          <w:sz w:val="22"/>
          <w:szCs w:val="22"/>
        </w:rPr>
        <w:t>(</w:t>
      </w:r>
      <w:r w:rsidR="00435561" w:rsidRPr="00F675C7">
        <w:rPr>
          <w:rFonts w:ascii="Arial" w:hAnsi="Arial" w:cs="Arial"/>
          <w:sz w:val="22"/>
          <w:szCs w:val="22"/>
        </w:rPr>
        <w:t>F</w:t>
      </w:r>
      <w:r w:rsidR="00435561" w:rsidRPr="00F675C7">
        <w:rPr>
          <w:rFonts w:ascii="Arial" w:hAnsi="Arial" w:cs="Arial"/>
          <w:sz w:val="22"/>
          <w:szCs w:val="22"/>
          <w:vertAlign w:val="subscript"/>
        </w:rPr>
        <w:t>1,33</w:t>
      </w:r>
      <w:r w:rsidR="00435561" w:rsidRPr="00F675C7">
        <w:rPr>
          <w:rFonts w:ascii="Arial" w:hAnsi="Arial" w:cs="Arial"/>
          <w:sz w:val="22"/>
          <w:szCs w:val="22"/>
        </w:rPr>
        <w:t xml:space="preserve"> = 15.11, P &lt;.001</w:t>
      </w:r>
      <w:r w:rsidR="0046681C" w:rsidRPr="00F675C7">
        <w:rPr>
          <w:rFonts w:ascii="Arial" w:hAnsi="Arial" w:cs="Arial"/>
          <w:sz w:val="22"/>
          <w:szCs w:val="22"/>
        </w:rPr>
        <w:t>) and 24 months of age (</w:t>
      </w:r>
      <w:r w:rsidR="00540BE7" w:rsidRPr="00F675C7">
        <w:rPr>
          <w:rFonts w:ascii="Arial" w:hAnsi="Arial" w:cs="Arial"/>
          <w:sz w:val="22"/>
          <w:szCs w:val="22"/>
        </w:rPr>
        <w:t>F</w:t>
      </w:r>
      <w:r w:rsidR="00435561" w:rsidRPr="00F675C7">
        <w:rPr>
          <w:rFonts w:ascii="Arial" w:hAnsi="Arial" w:cs="Arial"/>
          <w:sz w:val="22"/>
          <w:szCs w:val="22"/>
          <w:vertAlign w:val="subscript"/>
        </w:rPr>
        <w:t>1,40</w:t>
      </w:r>
      <w:r w:rsidR="00540BE7" w:rsidRPr="00F675C7">
        <w:rPr>
          <w:rFonts w:ascii="Arial" w:hAnsi="Arial" w:cs="Arial"/>
          <w:sz w:val="22"/>
          <w:szCs w:val="22"/>
        </w:rPr>
        <w:t xml:space="preserve"> = </w:t>
      </w:r>
      <w:r w:rsidR="00435561" w:rsidRPr="00F675C7">
        <w:rPr>
          <w:rFonts w:ascii="Arial" w:hAnsi="Arial" w:cs="Arial"/>
          <w:sz w:val="22"/>
          <w:szCs w:val="22"/>
        </w:rPr>
        <w:t>7.80</w:t>
      </w:r>
      <w:r w:rsidR="00540BE7" w:rsidRPr="00F675C7">
        <w:rPr>
          <w:rFonts w:ascii="Arial" w:hAnsi="Arial" w:cs="Arial"/>
          <w:sz w:val="22"/>
          <w:szCs w:val="22"/>
        </w:rPr>
        <w:t xml:space="preserve">, </w:t>
      </w:r>
      <w:r w:rsidR="00435561" w:rsidRPr="00F675C7">
        <w:rPr>
          <w:rFonts w:ascii="Arial" w:hAnsi="Arial" w:cs="Arial"/>
          <w:sz w:val="22"/>
          <w:szCs w:val="22"/>
        </w:rPr>
        <w:t>P = .008</w:t>
      </w:r>
      <w:r w:rsidR="0046681C" w:rsidRPr="00F675C7">
        <w:rPr>
          <w:rFonts w:ascii="Arial" w:hAnsi="Arial" w:cs="Arial"/>
          <w:sz w:val="22"/>
          <w:szCs w:val="22"/>
        </w:rPr>
        <w:t>), respectively (</w:t>
      </w:r>
      <w:r w:rsidR="0046681C" w:rsidRPr="00FE33A5">
        <w:rPr>
          <w:rFonts w:ascii="Arial" w:hAnsi="Arial" w:cs="Arial"/>
          <w:b/>
          <w:bCs/>
          <w:sz w:val="22"/>
          <w:szCs w:val="22"/>
        </w:rPr>
        <w:t>Figure 2</w:t>
      </w:r>
      <w:r w:rsidR="00FE33A5">
        <w:rPr>
          <w:rFonts w:ascii="Arial" w:hAnsi="Arial" w:cs="Arial"/>
          <w:b/>
          <w:bCs/>
          <w:sz w:val="22"/>
          <w:szCs w:val="22"/>
        </w:rPr>
        <w:t>b</w:t>
      </w:r>
      <w:r w:rsidR="0046681C" w:rsidRPr="00F675C7">
        <w:rPr>
          <w:rFonts w:ascii="Arial" w:hAnsi="Arial" w:cs="Arial"/>
          <w:sz w:val="22"/>
          <w:szCs w:val="22"/>
        </w:rPr>
        <w:t>). Similar increases were observed at 12</w:t>
      </w:r>
      <w:r w:rsidR="00860B7B" w:rsidRPr="00F675C7">
        <w:rPr>
          <w:rFonts w:ascii="Arial" w:hAnsi="Arial" w:cs="Arial"/>
          <w:sz w:val="22"/>
          <w:szCs w:val="22"/>
        </w:rPr>
        <w:t xml:space="preserve"> months </w:t>
      </w:r>
      <w:r w:rsidR="0046681C" w:rsidRPr="00F675C7">
        <w:rPr>
          <w:rFonts w:ascii="Arial" w:hAnsi="Arial" w:cs="Arial"/>
          <w:sz w:val="22"/>
          <w:szCs w:val="22"/>
        </w:rPr>
        <w:t>(</w:t>
      </w:r>
      <w:r w:rsidR="002041E3" w:rsidRPr="00F675C7">
        <w:rPr>
          <w:rFonts w:ascii="Arial" w:hAnsi="Arial" w:cs="Arial"/>
          <w:sz w:val="22"/>
          <w:szCs w:val="22"/>
        </w:rPr>
        <w:t>F</w:t>
      </w:r>
      <w:r w:rsidR="002041E3" w:rsidRPr="00F675C7">
        <w:rPr>
          <w:rFonts w:ascii="Arial" w:hAnsi="Arial" w:cs="Arial"/>
          <w:sz w:val="22"/>
          <w:szCs w:val="22"/>
          <w:vertAlign w:val="subscript"/>
        </w:rPr>
        <w:t>1,33</w:t>
      </w:r>
      <w:r w:rsidR="002041E3" w:rsidRPr="00F675C7">
        <w:rPr>
          <w:rFonts w:ascii="Arial" w:hAnsi="Arial" w:cs="Arial"/>
          <w:sz w:val="22"/>
          <w:szCs w:val="22"/>
        </w:rPr>
        <w:t xml:space="preserve"> = 4.88, P = .034</w:t>
      </w:r>
      <w:r w:rsidR="0046681C" w:rsidRPr="00F675C7">
        <w:rPr>
          <w:rFonts w:ascii="Arial" w:hAnsi="Arial" w:cs="Arial"/>
          <w:sz w:val="22"/>
          <w:szCs w:val="22"/>
        </w:rPr>
        <w:t>) and 24</w:t>
      </w:r>
      <w:r w:rsidR="00860B7B" w:rsidRPr="00F675C7">
        <w:rPr>
          <w:rFonts w:ascii="Arial" w:hAnsi="Arial" w:cs="Arial"/>
          <w:sz w:val="22"/>
          <w:szCs w:val="22"/>
        </w:rPr>
        <w:t xml:space="preserve"> months</w:t>
      </w:r>
      <w:r w:rsidR="0046681C" w:rsidRPr="00F675C7">
        <w:rPr>
          <w:rFonts w:ascii="Arial" w:hAnsi="Arial" w:cs="Arial"/>
          <w:sz w:val="22"/>
          <w:szCs w:val="22"/>
        </w:rPr>
        <w:t xml:space="preserve"> (</w:t>
      </w:r>
      <w:r w:rsidR="002041E3" w:rsidRPr="00F675C7">
        <w:rPr>
          <w:rFonts w:ascii="Arial" w:hAnsi="Arial" w:cs="Arial"/>
          <w:sz w:val="22"/>
          <w:szCs w:val="22"/>
        </w:rPr>
        <w:t>F</w:t>
      </w:r>
      <w:r w:rsidR="002041E3" w:rsidRPr="00F675C7">
        <w:rPr>
          <w:rFonts w:ascii="Arial" w:hAnsi="Arial" w:cs="Arial"/>
          <w:sz w:val="22"/>
          <w:szCs w:val="22"/>
          <w:vertAlign w:val="subscript"/>
        </w:rPr>
        <w:t>1,41</w:t>
      </w:r>
      <w:r w:rsidR="002041E3" w:rsidRPr="00F675C7">
        <w:rPr>
          <w:rFonts w:ascii="Arial" w:hAnsi="Arial" w:cs="Arial"/>
          <w:sz w:val="22"/>
          <w:szCs w:val="22"/>
        </w:rPr>
        <w:t xml:space="preserve"> = 5.15, P = .029</w:t>
      </w:r>
      <w:r w:rsidR="0046681C" w:rsidRPr="00F675C7">
        <w:rPr>
          <w:rFonts w:ascii="Arial" w:hAnsi="Arial" w:cs="Arial"/>
          <w:sz w:val="22"/>
          <w:szCs w:val="22"/>
        </w:rPr>
        <w:t xml:space="preserve">) for </w:t>
      </w:r>
      <w:r w:rsidR="007728EA">
        <w:rPr>
          <w:rFonts w:ascii="Arial" w:hAnsi="Arial" w:cs="Arial"/>
          <w:sz w:val="22"/>
          <w:szCs w:val="22"/>
        </w:rPr>
        <w:t>T</w:t>
      </w:r>
      <w:r w:rsidR="0046681C" w:rsidRPr="00F675C7">
        <w:rPr>
          <w:rFonts w:ascii="Arial" w:hAnsi="Arial" w:cs="Arial"/>
          <w:sz w:val="22"/>
          <w:szCs w:val="22"/>
        </w:rPr>
        <w:t>CV (</w:t>
      </w:r>
      <w:r w:rsidR="0046681C" w:rsidRPr="00FE33A5">
        <w:rPr>
          <w:rFonts w:ascii="Arial" w:hAnsi="Arial" w:cs="Arial"/>
          <w:b/>
          <w:bCs/>
          <w:sz w:val="22"/>
          <w:szCs w:val="22"/>
        </w:rPr>
        <w:t>Figure 2</w:t>
      </w:r>
      <w:r w:rsidR="00FE33A5">
        <w:rPr>
          <w:rFonts w:ascii="Arial" w:hAnsi="Arial" w:cs="Arial"/>
          <w:b/>
          <w:bCs/>
          <w:sz w:val="22"/>
          <w:szCs w:val="22"/>
        </w:rPr>
        <w:t>a</w:t>
      </w:r>
      <w:r w:rsidR="0046681C" w:rsidRPr="00F675C7">
        <w:rPr>
          <w:rFonts w:ascii="Arial" w:hAnsi="Arial" w:cs="Arial"/>
          <w:sz w:val="22"/>
          <w:szCs w:val="22"/>
        </w:rPr>
        <w:t>)</w:t>
      </w:r>
      <w:r w:rsidR="00F775BE" w:rsidRPr="00F675C7">
        <w:rPr>
          <w:rFonts w:ascii="Arial" w:hAnsi="Arial" w:cs="Arial"/>
          <w:sz w:val="22"/>
          <w:szCs w:val="22"/>
        </w:rPr>
        <w:t>.</w:t>
      </w:r>
      <w:r w:rsidR="00392C58" w:rsidRPr="00F675C7">
        <w:rPr>
          <w:rFonts w:ascii="Arial" w:hAnsi="Arial" w:cs="Arial"/>
          <w:sz w:val="22"/>
          <w:szCs w:val="22"/>
        </w:rPr>
        <w:t xml:space="preserve"> </w:t>
      </w:r>
      <w:r w:rsidR="00D57D9C" w:rsidRPr="00F675C7">
        <w:rPr>
          <w:rFonts w:ascii="Arial" w:hAnsi="Arial" w:cs="Arial"/>
          <w:sz w:val="22"/>
          <w:szCs w:val="22"/>
        </w:rPr>
        <w:t>Differences were also</w:t>
      </w:r>
      <w:r w:rsidRPr="00F675C7">
        <w:rPr>
          <w:rFonts w:ascii="Arial" w:hAnsi="Arial" w:cs="Arial"/>
          <w:sz w:val="22"/>
          <w:szCs w:val="22"/>
        </w:rPr>
        <w:t xml:space="preserve"> observed in </w:t>
      </w:r>
      <w:r w:rsidR="00D57D9C" w:rsidRPr="00F675C7">
        <w:rPr>
          <w:rFonts w:ascii="Arial" w:hAnsi="Arial" w:cs="Arial"/>
          <w:sz w:val="22"/>
          <w:szCs w:val="22"/>
        </w:rPr>
        <w:t>SA measures of the</w:t>
      </w:r>
      <w:r w:rsidRPr="00F675C7">
        <w:rPr>
          <w:rFonts w:ascii="Arial" w:hAnsi="Arial" w:cs="Arial"/>
          <w:sz w:val="22"/>
          <w:szCs w:val="22"/>
        </w:rPr>
        <w:t xml:space="preserve"> right middle occipital gyrus, with HR-ASD siblings of </w:t>
      </w:r>
      <w:r w:rsidR="00D57D9C" w:rsidRPr="00F675C7">
        <w:rPr>
          <w:rFonts w:ascii="Arial" w:hAnsi="Arial" w:cs="Arial"/>
          <w:sz w:val="22"/>
          <w:szCs w:val="22"/>
        </w:rPr>
        <w:t xml:space="preserve">High-SCQ </w:t>
      </w:r>
      <w:r w:rsidRPr="00F675C7">
        <w:rPr>
          <w:rFonts w:ascii="Arial" w:hAnsi="Arial" w:cs="Arial"/>
          <w:sz w:val="22"/>
          <w:szCs w:val="22"/>
        </w:rPr>
        <w:t>probands</w:t>
      </w:r>
      <w:r w:rsidR="00062BF7" w:rsidRPr="00F675C7">
        <w:rPr>
          <w:rFonts w:ascii="Arial" w:hAnsi="Arial" w:cs="Arial"/>
          <w:sz w:val="22"/>
          <w:szCs w:val="22"/>
        </w:rPr>
        <w:t xml:space="preserve"> </w:t>
      </w:r>
      <w:r w:rsidRPr="00F675C7">
        <w:rPr>
          <w:rFonts w:ascii="Arial" w:hAnsi="Arial" w:cs="Arial"/>
          <w:sz w:val="22"/>
          <w:szCs w:val="22"/>
        </w:rPr>
        <w:t>exhibiting</w:t>
      </w:r>
      <w:r w:rsidR="00062BF7" w:rsidRPr="00F675C7">
        <w:rPr>
          <w:rFonts w:ascii="Arial" w:hAnsi="Arial" w:cs="Arial"/>
          <w:sz w:val="22"/>
          <w:szCs w:val="22"/>
        </w:rPr>
        <w:t xml:space="preserve"> a 18.5%</w:t>
      </w:r>
      <w:r w:rsidRPr="00F675C7">
        <w:rPr>
          <w:rFonts w:ascii="Arial" w:hAnsi="Arial" w:cs="Arial"/>
          <w:sz w:val="22"/>
          <w:szCs w:val="22"/>
        </w:rPr>
        <w:t xml:space="preserve"> (Cohen’s d = 0.96)</w:t>
      </w:r>
      <w:r w:rsidR="00062BF7" w:rsidRPr="00F675C7">
        <w:rPr>
          <w:rFonts w:ascii="Arial" w:hAnsi="Arial" w:cs="Arial"/>
          <w:sz w:val="22"/>
          <w:szCs w:val="22"/>
        </w:rPr>
        <w:t xml:space="preserve"> and 12.5% </w:t>
      </w:r>
      <w:r w:rsidRPr="00F675C7">
        <w:rPr>
          <w:rFonts w:ascii="Arial" w:hAnsi="Arial" w:cs="Arial"/>
          <w:sz w:val="22"/>
          <w:szCs w:val="22"/>
        </w:rPr>
        <w:t xml:space="preserve">(Cohen’s d = 0.63) </w:t>
      </w:r>
      <w:r w:rsidR="00062BF7" w:rsidRPr="00F675C7">
        <w:rPr>
          <w:rFonts w:ascii="Arial" w:hAnsi="Arial" w:cs="Arial"/>
          <w:sz w:val="22"/>
          <w:szCs w:val="22"/>
        </w:rPr>
        <w:t xml:space="preserve">increase in </w:t>
      </w:r>
      <w:r w:rsidRPr="00F675C7">
        <w:rPr>
          <w:rFonts w:ascii="Arial" w:hAnsi="Arial" w:cs="Arial"/>
          <w:sz w:val="22"/>
          <w:szCs w:val="22"/>
        </w:rPr>
        <w:t xml:space="preserve">regional SA </w:t>
      </w:r>
      <w:r w:rsidR="00062BF7" w:rsidRPr="00F675C7">
        <w:rPr>
          <w:rFonts w:ascii="Arial" w:hAnsi="Arial" w:cs="Arial"/>
          <w:sz w:val="22"/>
          <w:szCs w:val="22"/>
        </w:rPr>
        <w:t>at 12</w:t>
      </w:r>
      <w:r w:rsidR="00860B7B" w:rsidRPr="00F675C7">
        <w:rPr>
          <w:rFonts w:ascii="Arial" w:hAnsi="Arial" w:cs="Arial"/>
          <w:sz w:val="22"/>
          <w:szCs w:val="22"/>
        </w:rPr>
        <w:t xml:space="preserve"> months</w:t>
      </w:r>
      <w:r w:rsidR="00062BF7" w:rsidRPr="00F675C7">
        <w:rPr>
          <w:rFonts w:ascii="Arial" w:hAnsi="Arial" w:cs="Arial"/>
          <w:sz w:val="22"/>
          <w:szCs w:val="22"/>
        </w:rPr>
        <w:t xml:space="preserve"> </w:t>
      </w:r>
      <w:r w:rsidRPr="00F675C7">
        <w:rPr>
          <w:rFonts w:ascii="Arial" w:hAnsi="Arial" w:cs="Arial"/>
          <w:sz w:val="22"/>
          <w:szCs w:val="22"/>
        </w:rPr>
        <w:t>(</w:t>
      </w:r>
      <w:r w:rsidR="002041E3" w:rsidRPr="00F675C7">
        <w:rPr>
          <w:rFonts w:ascii="Arial" w:hAnsi="Arial" w:cs="Arial"/>
          <w:sz w:val="22"/>
          <w:szCs w:val="22"/>
        </w:rPr>
        <w:t>F</w:t>
      </w:r>
      <w:r w:rsidR="002041E3" w:rsidRPr="00F675C7">
        <w:rPr>
          <w:rFonts w:ascii="Arial" w:hAnsi="Arial" w:cs="Arial"/>
          <w:sz w:val="22"/>
          <w:szCs w:val="22"/>
          <w:vertAlign w:val="subscript"/>
        </w:rPr>
        <w:t>1,33</w:t>
      </w:r>
      <w:r w:rsidR="002041E3" w:rsidRPr="00F675C7">
        <w:rPr>
          <w:rFonts w:ascii="Arial" w:hAnsi="Arial" w:cs="Arial"/>
          <w:sz w:val="22"/>
          <w:szCs w:val="22"/>
        </w:rPr>
        <w:t xml:space="preserve"> = 14.89, P &lt; .001</w:t>
      </w:r>
      <w:r w:rsidRPr="00F675C7">
        <w:rPr>
          <w:rFonts w:ascii="Arial" w:hAnsi="Arial" w:cs="Arial"/>
          <w:sz w:val="22"/>
          <w:szCs w:val="22"/>
        </w:rPr>
        <w:t xml:space="preserve">) </w:t>
      </w:r>
      <w:r w:rsidR="00062BF7" w:rsidRPr="00F675C7">
        <w:rPr>
          <w:rFonts w:ascii="Arial" w:hAnsi="Arial" w:cs="Arial"/>
          <w:sz w:val="22"/>
          <w:szCs w:val="22"/>
        </w:rPr>
        <w:t xml:space="preserve">and 24 </w:t>
      </w:r>
      <w:r w:rsidR="00860B7B" w:rsidRPr="00F675C7">
        <w:rPr>
          <w:rFonts w:ascii="Arial" w:hAnsi="Arial" w:cs="Arial"/>
          <w:sz w:val="22"/>
          <w:szCs w:val="22"/>
        </w:rPr>
        <w:t xml:space="preserve">months </w:t>
      </w:r>
      <w:r w:rsidRPr="00F675C7">
        <w:rPr>
          <w:rFonts w:ascii="Arial" w:hAnsi="Arial" w:cs="Arial"/>
          <w:sz w:val="22"/>
          <w:szCs w:val="22"/>
        </w:rPr>
        <w:t>(</w:t>
      </w:r>
      <w:r w:rsidR="002041E3" w:rsidRPr="00F675C7">
        <w:rPr>
          <w:rFonts w:ascii="Arial" w:hAnsi="Arial" w:cs="Arial"/>
          <w:sz w:val="22"/>
          <w:szCs w:val="22"/>
        </w:rPr>
        <w:t>F</w:t>
      </w:r>
      <w:r w:rsidR="002041E3" w:rsidRPr="00F675C7">
        <w:rPr>
          <w:rFonts w:ascii="Arial" w:hAnsi="Arial" w:cs="Arial"/>
          <w:sz w:val="22"/>
          <w:szCs w:val="22"/>
          <w:vertAlign w:val="subscript"/>
        </w:rPr>
        <w:t>1,40</w:t>
      </w:r>
      <w:r w:rsidR="002041E3" w:rsidRPr="00F675C7">
        <w:rPr>
          <w:rFonts w:ascii="Arial" w:hAnsi="Arial" w:cs="Arial"/>
          <w:sz w:val="22"/>
          <w:szCs w:val="22"/>
        </w:rPr>
        <w:t xml:space="preserve"> = 7.77, P = .008</w:t>
      </w:r>
      <w:r w:rsidRPr="00F675C7">
        <w:rPr>
          <w:rFonts w:ascii="Arial" w:hAnsi="Arial" w:cs="Arial"/>
          <w:sz w:val="22"/>
          <w:szCs w:val="22"/>
        </w:rPr>
        <w:t>)</w:t>
      </w:r>
      <w:r w:rsidR="00062BF7" w:rsidRPr="00F675C7">
        <w:rPr>
          <w:rFonts w:ascii="Arial" w:hAnsi="Arial" w:cs="Arial"/>
          <w:sz w:val="22"/>
          <w:szCs w:val="22"/>
        </w:rPr>
        <w:t>, respectively (</w:t>
      </w:r>
      <w:r w:rsidR="00062BF7" w:rsidRPr="00FE33A5">
        <w:rPr>
          <w:rFonts w:ascii="Arial" w:hAnsi="Arial" w:cs="Arial"/>
          <w:b/>
          <w:bCs/>
          <w:sz w:val="22"/>
          <w:szCs w:val="22"/>
        </w:rPr>
        <w:t>Figure 2c</w:t>
      </w:r>
      <w:r w:rsidR="00062BF7" w:rsidRPr="00F675C7">
        <w:rPr>
          <w:rFonts w:ascii="Arial" w:hAnsi="Arial" w:cs="Arial"/>
          <w:sz w:val="22"/>
          <w:szCs w:val="22"/>
        </w:rPr>
        <w:t>)</w:t>
      </w:r>
      <w:r w:rsidR="00905527" w:rsidRPr="00F675C7">
        <w:rPr>
          <w:rFonts w:ascii="Arial" w:hAnsi="Arial" w:cs="Arial"/>
          <w:sz w:val="22"/>
          <w:szCs w:val="22"/>
        </w:rPr>
        <w:t>.</w:t>
      </w:r>
      <w:r w:rsidRPr="00F675C7">
        <w:rPr>
          <w:rFonts w:ascii="Arial" w:hAnsi="Arial" w:cs="Arial"/>
          <w:sz w:val="22"/>
          <w:szCs w:val="22"/>
        </w:rPr>
        <w:t xml:space="preserve"> </w:t>
      </w:r>
      <w:r w:rsidR="00F675C7" w:rsidRPr="00F675C7">
        <w:rPr>
          <w:rFonts w:ascii="Arial" w:hAnsi="Arial" w:cs="Arial"/>
          <w:sz w:val="22"/>
          <w:szCs w:val="22"/>
        </w:rPr>
        <w:t>See Table S6 in the online supplement for d</w:t>
      </w:r>
      <w:r w:rsidR="00C969A1" w:rsidRPr="00F675C7">
        <w:rPr>
          <w:rFonts w:ascii="Arial" w:hAnsi="Arial" w:cs="Arial"/>
          <w:sz w:val="22"/>
          <w:szCs w:val="22"/>
        </w:rPr>
        <w:t>emographics</w:t>
      </w:r>
      <w:r w:rsidR="00D57D9C" w:rsidRPr="00F675C7">
        <w:rPr>
          <w:rFonts w:ascii="Arial" w:hAnsi="Arial" w:cs="Arial"/>
          <w:sz w:val="22"/>
          <w:szCs w:val="22"/>
        </w:rPr>
        <w:t xml:space="preserve"> and sample sizes</w:t>
      </w:r>
      <w:r w:rsidR="00C969A1" w:rsidRPr="00F675C7">
        <w:rPr>
          <w:rFonts w:ascii="Arial" w:hAnsi="Arial" w:cs="Arial"/>
          <w:sz w:val="22"/>
          <w:szCs w:val="22"/>
        </w:rPr>
        <w:t xml:space="preserve"> for HR-ASD subjects split by proband </w:t>
      </w:r>
      <w:r w:rsidR="00D57D9C" w:rsidRPr="00F675C7">
        <w:rPr>
          <w:rFonts w:ascii="Arial" w:hAnsi="Arial" w:cs="Arial"/>
          <w:sz w:val="22"/>
          <w:szCs w:val="22"/>
        </w:rPr>
        <w:t>ASD trait level</w:t>
      </w:r>
      <w:r w:rsidR="00C969A1" w:rsidRPr="00F675C7">
        <w:rPr>
          <w:rFonts w:ascii="Arial" w:hAnsi="Arial" w:cs="Arial"/>
          <w:sz w:val="22"/>
          <w:szCs w:val="22"/>
        </w:rPr>
        <w:t>.</w:t>
      </w:r>
    </w:p>
    <w:p w14:paraId="0475E9DF" w14:textId="4B80FFCE" w:rsidR="006A1E53" w:rsidRPr="00B3409F" w:rsidRDefault="006A1E53" w:rsidP="00B3409F">
      <w:pPr>
        <w:spacing w:line="480" w:lineRule="auto"/>
        <w:rPr>
          <w:rFonts w:ascii="Arial" w:hAnsi="Arial" w:cs="Arial"/>
          <w:sz w:val="22"/>
          <w:szCs w:val="22"/>
        </w:rPr>
      </w:pPr>
      <w:r w:rsidRPr="00B3409F">
        <w:rPr>
          <w:rFonts w:ascii="Arial" w:hAnsi="Arial" w:cs="Arial"/>
          <w:sz w:val="22"/>
          <w:szCs w:val="22"/>
        </w:rPr>
        <w:tab/>
        <w:t xml:space="preserve">Replacing proband SCQ scores with ADI-R reciprocal social interaction (RSI) scores yielded highly similar results, where proband ADI-R RSI scores </w:t>
      </w:r>
      <w:r w:rsidR="00171B54">
        <w:rPr>
          <w:rFonts w:ascii="Arial" w:hAnsi="Arial" w:cs="Arial"/>
          <w:sz w:val="22"/>
          <w:szCs w:val="22"/>
        </w:rPr>
        <w:t>were significantly positively correlated with</w:t>
      </w:r>
      <w:r w:rsidRPr="00B3409F">
        <w:rPr>
          <w:rFonts w:ascii="Arial" w:hAnsi="Arial" w:cs="Arial"/>
          <w:sz w:val="22"/>
          <w:szCs w:val="22"/>
        </w:rPr>
        <w:t xml:space="preserve"> TCV and TSA at 12 months (</w:t>
      </w:r>
      <w:r w:rsidRPr="002E7E96">
        <w:rPr>
          <w:rFonts w:ascii="Arial" w:hAnsi="Arial" w:cs="Arial"/>
          <w:sz w:val="22"/>
          <w:szCs w:val="22"/>
        </w:rPr>
        <w:t xml:space="preserve">TCV: r = 0.40, P = 0.008; TSA: r = 0.47, P = 0.002) and 24 months (TCV: r = 0.33, P = 0.016; TSA: r = 0.33, P = 0.021) in the HR-ASD, but not </w:t>
      </w:r>
      <w:r w:rsidR="00FE33A5">
        <w:rPr>
          <w:rFonts w:ascii="Arial" w:hAnsi="Arial" w:cs="Arial"/>
          <w:sz w:val="22"/>
          <w:szCs w:val="22"/>
        </w:rPr>
        <w:t xml:space="preserve">the </w:t>
      </w:r>
      <w:r w:rsidRPr="002E7E96">
        <w:rPr>
          <w:rFonts w:ascii="Arial" w:hAnsi="Arial" w:cs="Arial"/>
          <w:sz w:val="22"/>
          <w:szCs w:val="22"/>
        </w:rPr>
        <w:t>HR</w:t>
      </w:r>
      <w:r w:rsidR="00FE33A5">
        <w:rPr>
          <w:rFonts w:ascii="Arial" w:hAnsi="Arial" w:cs="Arial"/>
          <w:sz w:val="22"/>
          <w:szCs w:val="22"/>
        </w:rPr>
        <w:t>-</w:t>
      </w:r>
      <w:proofErr w:type="spellStart"/>
      <w:r w:rsidR="00FE33A5">
        <w:rPr>
          <w:rFonts w:ascii="Arial" w:hAnsi="Arial" w:cs="Arial"/>
          <w:sz w:val="22"/>
          <w:szCs w:val="22"/>
        </w:rPr>
        <w:t>NoASD</w:t>
      </w:r>
      <w:proofErr w:type="spellEnd"/>
      <w:r w:rsidRPr="002E7E96">
        <w:rPr>
          <w:rFonts w:ascii="Arial" w:hAnsi="Arial" w:cs="Arial"/>
          <w:sz w:val="22"/>
          <w:szCs w:val="22"/>
        </w:rPr>
        <w:t xml:space="preserve"> grou</w:t>
      </w:r>
      <w:r w:rsidR="00171B54">
        <w:rPr>
          <w:rFonts w:ascii="Arial" w:hAnsi="Arial" w:cs="Arial"/>
          <w:sz w:val="22"/>
          <w:szCs w:val="22"/>
        </w:rPr>
        <w:t>p (see Table S7 in the online supplement).</w:t>
      </w:r>
    </w:p>
    <w:p w14:paraId="23185920" w14:textId="77777777" w:rsidR="006A6973" w:rsidRDefault="006A6973" w:rsidP="00B3409F">
      <w:pPr>
        <w:spacing w:line="480" w:lineRule="auto"/>
        <w:rPr>
          <w:rFonts w:ascii="Arial" w:hAnsi="Arial" w:cs="Arial"/>
          <w:b/>
          <w:bCs/>
          <w:sz w:val="22"/>
          <w:szCs w:val="22"/>
        </w:rPr>
      </w:pPr>
    </w:p>
    <w:p w14:paraId="6AF5E566" w14:textId="012FD559" w:rsidR="00AB4BF4" w:rsidRPr="00B3409F" w:rsidRDefault="00AB4BF4" w:rsidP="00B3409F">
      <w:pPr>
        <w:spacing w:line="480" w:lineRule="auto"/>
        <w:rPr>
          <w:rFonts w:ascii="Arial" w:hAnsi="Arial" w:cs="Arial"/>
          <w:b/>
          <w:bCs/>
          <w:sz w:val="22"/>
          <w:szCs w:val="22"/>
        </w:rPr>
      </w:pPr>
      <w:r w:rsidRPr="00B3409F">
        <w:rPr>
          <w:rFonts w:ascii="Arial" w:hAnsi="Arial" w:cs="Arial"/>
          <w:b/>
          <w:bCs/>
          <w:sz w:val="22"/>
          <w:szCs w:val="22"/>
        </w:rPr>
        <w:t>Sibling Brain Phenotypes and ASD Severity, Social Skills at 24-months</w:t>
      </w:r>
    </w:p>
    <w:p w14:paraId="31757386" w14:textId="1CA64F16" w:rsidR="00A20FB3" w:rsidRPr="00B3409F" w:rsidRDefault="0083685C" w:rsidP="00B3409F">
      <w:pPr>
        <w:spacing w:line="480" w:lineRule="auto"/>
        <w:rPr>
          <w:rFonts w:ascii="Arial" w:hAnsi="Arial" w:cs="Arial"/>
          <w:sz w:val="22"/>
          <w:szCs w:val="22"/>
        </w:rPr>
      </w:pPr>
      <w:r w:rsidRPr="00B3409F">
        <w:rPr>
          <w:rFonts w:ascii="Arial" w:hAnsi="Arial" w:cs="Arial"/>
          <w:sz w:val="22"/>
          <w:szCs w:val="22"/>
        </w:rPr>
        <w:t xml:space="preserve">Among the </w:t>
      </w:r>
      <w:r w:rsidR="00E17522">
        <w:rPr>
          <w:rFonts w:ascii="Arial" w:hAnsi="Arial" w:cs="Arial"/>
          <w:sz w:val="22"/>
          <w:szCs w:val="22"/>
        </w:rPr>
        <w:t>full</w:t>
      </w:r>
      <w:r w:rsidRPr="00B3409F">
        <w:rPr>
          <w:rFonts w:ascii="Arial" w:hAnsi="Arial" w:cs="Arial"/>
          <w:sz w:val="22"/>
          <w:szCs w:val="22"/>
        </w:rPr>
        <w:t xml:space="preserve"> sample of HR siblings, measures of TCV at 6, 12, and 24 months, and TSA at 12 and 24 months explain significant variation in 24-month ADOS symptom severity, examiner-based measures of social skills from the CSBS, and </w:t>
      </w:r>
      <w:r w:rsidRPr="00E17522">
        <w:rPr>
          <w:rFonts w:ascii="Arial" w:hAnsi="Arial" w:cs="Arial"/>
          <w:sz w:val="22"/>
          <w:szCs w:val="22"/>
        </w:rPr>
        <w:t>parent report of social behaviors from the Vineland</w:t>
      </w:r>
      <w:r w:rsidR="005A2721">
        <w:rPr>
          <w:rFonts w:ascii="Arial" w:hAnsi="Arial" w:cs="Arial"/>
          <w:sz w:val="22"/>
          <w:szCs w:val="22"/>
        </w:rPr>
        <w:t xml:space="preserve"> (</w:t>
      </w:r>
      <w:r w:rsidR="005A2721" w:rsidRPr="005A2721">
        <w:rPr>
          <w:rFonts w:ascii="Arial" w:hAnsi="Arial" w:cs="Arial"/>
          <w:b/>
          <w:bCs/>
          <w:sz w:val="22"/>
          <w:szCs w:val="22"/>
        </w:rPr>
        <w:t>Table 4</w:t>
      </w:r>
      <w:r w:rsidR="005A2721">
        <w:rPr>
          <w:rFonts w:ascii="Arial" w:hAnsi="Arial" w:cs="Arial"/>
          <w:sz w:val="22"/>
          <w:szCs w:val="22"/>
        </w:rPr>
        <w:t>)</w:t>
      </w:r>
      <w:r w:rsidRPr="00E17522">
        <w:rPr>
          <w:rFonts w:ascii="Arial" w:hAnsi="Arial" w:cs="Arial"/>
          <w:sz w:val="22"/>
          <w:szCs w:val="22"/>
        </w:rPr>
        <w:t xml:space="preserve">. </w:t>
      </w:r>
      <w:r w:rsidR="007A2602" w:rsidRPr="00E17522">
        <w:rPr>
          <w:rFonts w:ascii="Arial" w:hAnsi="Arial" w:cs="Arial"/>
          <w:sz w:val="22"/>
          <w:szCs w:val="22"/>
        </w:rPr>
        <w:t>For a subset of HR siblings followed longitudinally through school-age (n = 80</w:t>
      </w:r>
      <w:r w:rsidR="005A2721">
        <w:rPr>
          <w:rFonts w:ascii="Arial" w:hAnsi="Arial" w:cs="Arial"/>
          <w:sz w:val="22"/>
          <w:szCs w:val="22"/>
        </w:rPr>
        <w:t xml:space="preserve"> [64% male, 25% HR-ASD]</w:t>
      </w:r>
      <w:r w:rsidR="007A2602" w:rsidRPr="00E17522">
        <w:rPr>
          <w:rFonts w:ascii="Arial" w:hAnsi="Arial" w:cs="Arial"/>
          <w:sz w:val="22"/>
          <w:szCs w:val="22"/>
        </w:rPr>
        <w:t xml:space="preserve">, mean age </w:t>
      </w:r>
      <w:r w:rsidR="00DD6227" w:rsidRPr="00E17522">
        <w:rPr>
          <w:rFonts w:ascii="Arial" w:hAnsi="Arial" w:cs="Arial"/>
          <w:sz w:val="22"/>
          <w:szCs w:val="22"/>
        </w:rPr>
        <w:t>10.5 years, range 8.0 to 11.9 years</w:t>
      </w:r>
      <w:r w:rsidR="007A2602" w:rsidRPr="00E17522">
        <w:rPr>
          <w:rFonts w:ascii="Arial" w:hAnsi="Arial" w:cs="Arial"/>
          <w:sz w:val="22"/>
          <w:szCs w:val="22"/>
        </w:rPr>
        <w:t xml:space="preserve">), we found significant associations </w:t>
      </w:r>
      <w:r w:rsidR="007A2602" w:rsidRPr="00B3409F">
        <w:rPr>
          <w:rFonts w:ascii="Arial" w:hAnsi="Arial" w:cs="Arial"/>
          <w:sz w:val="22"/>
          <w:szCs w:val="22"/>
        </w:rPr>
        <w:t xml:space="preserve">between school-age Vineland socialization scores and 24-month </w:t>
      </w:r>
      <w:r w:rsidR="00BE2C28" w:rsidRPr="00B3409F">
        <w:rPr>
          <w:rFonts w:ascii="Arial" w:hAnsi="Arial" w:cs="Arial"/>
          <w:sz w:val="22"/>
          <w:szCs w:val="22"/>
        </w:rPr>
        <w:t xml:space="preserve">ADOS severity scores (r = -0.32, P = .003), CSBS social composite scores (r = 0.40, P &lt; .001), and Vineland socialization scores (r = 0.44, P &lt;.001). </w:t>
      </w:r>
      <w:r w:rsidR="00DD6227" w:rsidRPr="00B3409F">
        <w:rPr>
          <w:rFonts w:ascii="Arial" w:hAnsi="Arial" w:cs="Arial"/>
          <w:sz w:val="22"/>
          <w:szCs w:val="22"/>
        </w:rPr>
        <w:t xml:space="preserve">This suggests brain phenotypes </w:t>
      </w:r>
      <w:r w:rsidR="00786D6E" w:rsidRPr="00B3409F">
        <w:rPr>
          <w:rFonts w:ascii="Arial" w:hAnsi="Arial" w:cs="Arial"/>
          <w:sz w:val="22"/>
          <w:szCs w:val="22"/>
        </w:rPr>
        <w:t xml:space="preserve">among HR siblings </w:t>
      </w:r>
      <w:r w:rsidR="00DD6227" w:rsidRPr="00B3409F">
        <w:rPr>
          <w:rFonts w:ascii="Arial" w:hAnsi="Arial" w:cs="Arial"/>
          <w:sz w:val="22"/>
          <w:szCs w:val="22"/>
        </w:rPr>
        <w:t xml:space="preserve">explain variation in </w:t>
      </w:r>
      <w:r w:rsidR="00786D6E" w:rsidRPr="00B3409F">
        <w:rPr>
          <w:rFonts w:ascii="Arial" w:hAnsi="Arial" w:cs="Arial"/>
          <w:sz w:val="22"/>
          <w:szCs w:val="22"/>
        </w:rPr>
        <w:t xml:space="preserve">their </w:t>
      </w:r>
      <w:r w:rsidR="00DD6227" w:rsidRPr="00B3409F">
        <w:rPr>
          <w:rFonts w:ascii="Arial" w:hAnsi="Arial" w:cs="Arial"/>
          <w:sz w:val="22"/>
          <w:szCs w:val="22"/>
        </w:rPr>
        <w:t>24-month autistic symptoms and social skills, which in turn explain variation in school-age social behavior</w:t>
      </w:r>
      <w:r w:rsidR="00786D6E" w:rsidRPr="00B3409F">
        <w:rPr>
          <w:rFonts w:ascii="Arial" w:hAnsi="Arial" w:cs="Arial"/>
          <w:sz w:val="22"/>
          <w:szCs w:val="22"/>
        </w:rPr>
        <w:t>.</w:t>
      </w:r>
    </w:p>
    <w:p w14:paraId="64047260" w14:textId="1C2161F0" w:rsidR="00050237" w:rsidRPr="00B3409F" w:rsidRDefault="00050237" w:rsidP="00B3409F">
      <w:pPr>
        <w:spacing w:line="480" w:lineRule="auto"/>
        <w:rPr>
          <w:rFonts w:ascii="Arial" w:hAnsi="Arial" w:cs="Arial"/>
          <w:sz w:val="22"/>
          <w:szCs w:val="22"/>
        </w:rPr>
      </w:pPr>
    </w:p>
    <w:p w14:paraId="7FC90D97" w14:textId="05ED8267" w:rsidR="00BF5868" w:rsidRDefault="005B4166" w:rsidP="00B3409F">
      <w:pPr>
        <w:spacing w:line="480" w:lineRule="auto"/>
        <w:rPr>
          <w:rFonts w:ascii="Arial" w:hAnsi="Arial" w:cs="Arial"/>
          <w:b/>
          <w:bCs/>
          <w:sz w:val="22"/>
          <w:szCs w:val="22"/>
        </w:rPr>
      </w:pPr>
      <w:r w:rsidRPr="00B3409F">
        <w:rPr>
          <w:rFonts w:ascii="Arial" w:hAnsi="Arial" w:cs="Arial"/>
          <w:b/>
          <w:bCs/>
          <w:sz w:val="22"/>
          <w:szCs w:val="22"/>
        </w:rPr>
        <w:t>DISCUSSION</w:t>
      </w:r>
    </w:p>
    <w:p w14:paraId="2AA0E6EB" w14:textId="0F653948" w:rsidR="00474E3E" w:rsidRPr="001D56E4" w:rsidRDefault="00474E3E" w:rsidP="00222754">
      <w:pPr>
        <w:spacing w:line="480" w:lineRule="auto"/>
        <w:ind w:firstLine="360"/>
        <w:rPr>
          <w:rFonts w:ascii="Arial" w:hAnsi="Arial" w:cs="Arial"/>
          <w:sz w:val="22"/>
          <w:szCs w:val="22"/>
        </w:rPr>
      </w:pPr>
      <w:r>
        <w:rPr>
          <w:rFonts w:ascii="Arial" w:hAnsi="Arial" w:cs="Arial"/>
          <w:sz w:val="22"/>
          <w:szCs w:val="22"/>
        </w:rPr>
        <w:t xml:space="preserve">In this report we demonstrate that proband autistic traits, as indices of genetic liability for </w:t>
      </w:r>
      <w:r w:rsidR="00222754">
        <w:rPr>
          <w:rFonts w:ascii="Arial" w:hAnsi="Arial" w:cs="Arial"/>
          <w:sz w:val="22"/>
          <w:szCs w:val="22"/>
        </w:rPr>
        <w:t>ASD</w:t>
      </w:r>
      <w:r>
        <w:rPr>
          <w:rFonts w:ascii="Arial" w:hAnsi="Arial" w:cs="Arial"/>
          <w:sz w:val="22"/>
          <w:szCs w:val="22"/>
        </w:rPr>
        <w:t xml:space="preserve">, play an important role in </w:t>
      </w:r>
      <w:r w:rsidR="00222754">
        <w:rPr>
          <w:rFonts w:ascii="Arial" w:hAnsi="Arial" w:cs="Arial"/>
          <w:sz w:val="22"/>
          <w:szCs w:val="22"/>
        </w:rPr>
        <w:t>both explaining</w:t>
      </w:r>
      <w:r>
        <w:rPr>
          <w:rFonts w:ascii="Arial" w:hAnsi="Arial" w:cs="Arial"/>
          <w:sz w:val="22"/>
          <w:szCs w:val="22"/>
        </w:rPr>
        <w:t xml:space="preserve"> risk for recurrence in multiplex families and </w:t>
      </w:r>
      <w:r w:rsidR="00222754">
        <w:rPr>
          <w:rFonts w:ascii="Arial" w:hAnsi="Arial" w:cs="Arial"/>
          <w:sz w:val="22"/>
          <w:szCs w:val="22"/>
        </w:rPr>
        <w:t xml:space="preserve">parsing </w:t>
      </w:r>
      <w:r>
        <w:rPr>
          <w:rFonts w:ascii="Arial" w:hAnsi="Arial" w:cs="Arial"/>
          <w:sz w:val="22"/>
          <w:szCs w:val="22"/>
        </w:rPr>
        <w:t>neurodevelopmental heterogeneity in infants who develop ASD. In our sample, 3 out of 4 high-risk infants who developed autism had probands with above-average levels of autistic traits</w:t>
      </w:r>
      <w:r w:rsidR="00E01ABC">
        <w:rPr>
          <w:rFonts w:ascii="Arial" w:hAnsi="Arial" w:cs="Arial"/>
          <w:sz w:val="22"/>
          <w:szCs w:val="22"/>
        </w:rPr>
        <w:t>. H</w:t>
      </w:r>
      <w:r>
        <w:rPr>
          <w:rFonts w:ascii="Arial" w:hAnsi="Arial" w:cs="Arial"/>
          <w:sz w:val="22"/>
          <w:szCs w:val="22"/>
        </w:rPr>
        <w:t xml:space="preserve">igher levels of autistic traits in probands were </w:t>
      </w:r>
      <w:r w:rsidR="00E01ABC">
        <w:rPr>
          <w:rFonts w:ascii="Arial" w:hAnsi="Arial" w:cs="Arial"/>
          <w:sz w:val="22"/>
          <w:szCs w:val="22"/>
        </w:rPr>
        <w:t xml:space="preserve">also </w:t>
      </w:r>
      <w:r>
        <w:rPr>
          <w:rFonts w:ascii="Arial" w:hAnsi="Arial" w:cs="Arial"/>
          <w:sz w:val="22"/>
          <w:szCs w:val="22"/>
        </w:rPr>
        <w:t>associated with the strongest expression of autism-related brain phenotypes</w:t>
      </w:r>
      <w:r w:rsidR="00222754">
        <w:rPr>
          <w:rFonts w:ascii="Arial" w:hAnsi="Arial" w:cs="Arial"/>
          <w:sz w:val="22"/>
          <w:szCs w:val="22"/>
        </w:rPr>
        <w:t xml:space="preserve"> – increased cerebral volume, cortical surface – in </w:t>
      </w:r>
      <w:r>
        <w:rPr>
          <w:rFonts w:ascii="Arial" w:hAnsi="Arial" w:cs="Arial"/>
          <w:sz w:val="22"/>
          <w:szCs w:val="22"/>
        </w:rPr>
        <w:t>siblings who developed ASD</w:t>
      </w:r>
      <w:r w:rsidR="00222754">
        <w:rPr>
          <w:rFonts w:ascii="Arial" w:hAnsi="Arial" w:cs="Arial"/>
          <w:sz w:val="22"/>
          <w:szCs w:val="22"/>
        </w:rPr>
        <w:t>.</w:t>
      </w:r>
      <w:r>
        <w:rPr>
          <w:rFonts w:ascii="Arial" w:hAnsi="Arial" w:cs="Arial"/>
          <w:sz w:val="22"/>
          <w:szCs w:val="22"/>
        </w:rPr>
        <w:t xml:space="preserve"> These same brain phenotypes measured in infancy were in turn related to autism severity and social behaviors in toddlerhood in the high-risk </w:t>
      </w:r>
      <w:r w:rsidR="00AA6705">
        <w:rPr>
          <w:rFonts w:ascii="Arial" w:hAnsi="Arial" w:cs="Arial"/>
          <w:sz w:val="22"/>
          <w:szCs w:val="22"/>
        </w:rPr>
        <w:t xml:space="preserve">sibling </w:t>
      </w:r>
      <w:r>
        <w:rPr>
          <w:rFonts w:ascii="Arial" w:hAnsi="Arial" w:cs="Arial"/>
          <w:sz w:val="22"/>
          <w:szCs w:val="22"/>
        </w:rPr>
        <w:t>cohort.</w:t>
      </w:r>
      <w:r w:rsidR="00056169">
        <w:rPr>
          <w:rFonts w:ascii="Arial" w:hAnsi="Arial" w:cs="Arial"/>
          <w:sz w:val="22"/>
          <w:szCs w:val="22"/>
        </w:rPr>
        <w:t xml:space="preserve"> </w:t>
      </w:r>
      <w:r w:rsidR="00FA09C7">
        <w:rPr>
          <w:rFonts w:ascii="Arial" w:hAnsi="Arial" w:cs="Arial"/>
          <w:sz w:val="22"/>
          <w:szCs w:val="22"/>
        </w:rPr>
        <w:t>A</w:t>
      </w:r>
      <w:r w:rsidR="00056169">
        <w:rPr>
          <w:rFonts w:ascii="Arial" w:hAnsi="Arial" w:cs="Arial"/>
          <w:sz w:val="22"/>
          <w:szCs w:val="22"/>
        </w:rPr>
        <w:t>ge- and phenotype-specific associations between ASD genetic liability and infant brain development across the first two years of life</w:t>
      </w:r>
      <w:r w:rsidR="00FA09C7">
        <w:rPr>
          <w:rFonts w:ascii="Arial" w:hAnsi="Arial" w:cs="Arial"/>
          <w:sz w:val="22"/>
          <w:szCs w:val="22"/>
        </w:rPr>
        <w:t xml:space="preserve"> were also </w:t>
      </w:r>
      <w:r w:rsidR="00D8179E">
        <w:rPr>
          <w:rFonts w:ascii="Arial" w:hAnsi="Arial" w:cs="Arial"/>
          <w:sz w:val="22"/>
          <w:szCs w:val="22"/>
        </w:rPr>
        <w:t>observed</w:t>
      </w:r>
      <w:r w:rsidR="00056169">
        <w:rPr>
          <w:rFonts w:ascii="Arial" w:hAnsi="Arial" w:cs="Arial"/>
          <w:sz w:val="22"/>
          <w:szCs w:val="22"/>
        </w:rPr>
        <w:t>, in line with evidence suggesting multiple pathogenic pathways to ASD</w:t>
      </w:r>
      <w:r w:rsidR="00D8179E">
        <w:rPr>
          <w:rFonts w:ascii="Arial" w:hAnsi="Arial" w:cs="Arial"/>
          <w:sz w:val="22"/>
          <w:szCs w:val="22"/>
        </w:rPr>
        <w:t xml:space="preserve"> [Girault &amp; Piven 2020]</w:t>
      </w:r>
      <w:r w:rsidR="00056169">
        <w:rPr>
          <w:rFonts w:ascii="Arial" w:hAnsi="Arial" w:cs="Arial"/>
          <w:sz w:val="22"/>
          <w:szCs w:val="22"/>
        </w:rPr>
        <w:t xml:space="preserve">. </w:t>
      </w:r>
      <w:r>
        <w:rPr>
          <w:rFonts w:ascii="Arial" w:hAnsi="Arial" w:cs="Arial"/>
          <w:sz w:val="22"/>
          <w:szCs w:val="22"/>
        </w:rPr>
        <w:t xml:space="preserve">Findings from the </w:t>
      </w:r>
      <w:r>
        <w:rPr>
          <w:rFonts w:ascii="Arial" w:hAnsi="Arial" w:cs="Arial"/>
          <w:sz w:val="22"/>
          <w:szCs w:val="22"/>
        </w:rPr>
        <w:lastRenderedPageBreak/>
        <w:t xml:space="preserve">present study demonstrate the utility of familial autistic traits in explaining aberrant neurodevelopment in high-risk infant siblings. </w:t>
      </w:r>
    </w:p>
    <w:p w14:paraId="76A33A3B" w14:textId="395336C1" w:rsidR="0013119F" w:rsidRDefault="009602B3" w:rsidP="002B02F1">
      <w:pPr>
        <w:spacing w:line="480" w:lineRule="auto"/>
        <w:ind w:firstLine="360"/>
        <w:rPr>
          <w:rFonts w:ascii="Arial" w:hAnsi="Arial" w:cs="Arial"/>
          <w:sz w:val="22"/>
          <w:szCs w:val="22"/>
        </w:rPr>
      </w:pPr>
      <w:r>
        <w:rPr>
          <w:rFonts w:ascii="Arial" w:hAnsi="Arial" w:cs="Arial"/>
          <w:sz w:val="22"/>
          <w:szCs w:val="22"/>
        </w:rPr>
        <w:t xml:space="preserve">In our </w:t>
      </w:r>
      <w:r w:rsidR="00C6694C">
        <w:rPr>
          <w:rFonts w:ascii="Arial" w:hAnsi="Arial" w:cs="Arial"/>
          <w:sz w:val="22"/>
          <w:szCs w:val="22"/>
        </w:rPr>
        <w:t>sample</w:t>
      </w:r>
      <w:r>
        <w:rPr>
          <w:rFonts w:ascii="Arial" w:hAnsi="Arial" w:cs="Arial"/>
          <w:sz w:val="22"/>
          <w:szCs w:val="22"/>
        </w:rPr>
        <w:t>, i</w:t>
      </w:r>
      <w:r w:rsidR="00BF7D8D">
        <w:rPr>
          <w:rFonts w:ascii="Arial" w:hAnsi="Arial" w:cs="Arial"/>
          <w:sz w:val="22"/>
          <w:szCs w:val="22"/>
        </w:rPr>
        <w:t xml:space="preserve">nfants with the highest familial genetic liability for autism </w:t>
      </w:r>
      <w:r>
        <w:rPr>
          <w:rFonts w:ascii="Arial" w:hAnsi="Arial" w:cs="Arial"/>
          <w:sz w:val="22"/>
          <w:szCs w:val="22"/>
        </w:rPr>
        <w:t>were</w:t>
      </w:r>
      <w:r w:rsidR="00BF7D8D">
        <w:rPr>
          <w:rFonts w:ascii="Arial" w:hAnsi="Arial" w:cs="Arial"/>
          <w:sz w:val="22"/>
          <w:szCs w:val="22"/>
        </w:rPr>
        <w:t xml:space="preserve"> </w:t>
      </w:r>
      <w:r w:rsidR="00171B54">
        <w:rPr>
          <w:rFonts w:ascii="Arial" w:hAnsi="Arial" w:cs="Arial"/>
          <w:sz w:val="22"/>
          <w:szCs w:val="22"/>
        </w:rPr>
        <w:t>more</w:t>
      </w:r>
      <w:r w:rsidR="00BF7D8D">
        <w:rPr>
          <w:rFonts w:ascii="Arial" w:hAnsi="Arial" w:cs="Arial"/>
          <w:sz w:val="22"/>
          <w:szCs w:val="22"/>
        </w:rPr>
        <w:t xml:space="preserve"> likely to </w:t>
      </w:r>
      <w:r w:rsidR="005966B4">
        <w:rPr>
          <w:rFonts w:ascii="Arial" w:hAnsi="Arial" w:cs="Arial"/>
          <w:sz w:val="22"/>
          <w:szCs w:val="22"/>
        </w:rPr>
        <w:t>exhibit</w:t>
      </w:r>
      <w:r w:rsidR="00BF7D8D">
        <w:rPr>
          <w:rFonts w:ascii="Arial" w:hAnsi="Arial" w:cs="Arial"/>
          <w:sz w:val="22"/>
          <w:szCs w:val="22"/>
        </w:rPr>
        <w:t xml:space="preserve"> </w:t>
      </w:r>
      <w:r w:rsidR="00C84CC2">
        <w:rPr>
          <w:rFonts w:ascii="Arial" w:hAnsi="Arial" w:cs="Arial"/>
          <w:sz w:val="22"/>
          <w:szCs w:val="22"/>
        </w:rPr>
        <w:t>brain</w:t>
      </w:r>
      <w:r w:rsidR="00BF7D8D">
        <w:rPr>
          <w:rFonts w:ascii="Arial" w:hAnsi="Arial" w:cs="Arial"/>
          <w:sz w:val="22"/>
          <w:szCs w:val="22"/>
        </w:rPr>
        <w:t xml:space="preserve"> overgrowth. </w:t>
      </w:r>
      <w:r w:rsidR="00171B54">
        <w:rPr>
          <w:rFonts w:ascii="Arial" w:hAnsi="Arial" w:cs="Arial"/>
          <w:sz w:val="22"/>
          <w:szCs w:val="22"/>
        </w:rPr>
        <w:t xml:space="preserve">Brain overgrowth in </w:t>
      </w:r>
      <w:r w:rsidR="00021BAD">
        <w:rPr>
          <w:rFonts w:ascii="Arial" w:hAnsi="Arial" w:cs="Arial"/>
          <w:sz w:val="22"/>
          <w:szCs w:val="22"/>
        </w:rPr>
        <w:t>ASD</w:t>
      </w:r>
      <w:r w:rsidR="00171B54">
        <w:rPr>
          <w:rFonts w:ascii="Arial" w:hAnsi="Arial" w:cs="Arial"/>
          <w:sz w:val="22"/>
          <w:szCs w:val="22"/>
        </w:rPr>
        <w:t xml:space="preserve"> is apparent by 12 months of age and is preceded by hyper-expansion of cortical surface area in the first year of life [</w:t>
      </w:r>
      <w:r w:rsidR="00921A25">
        <w:rPr>
          <w:rFonts w:ascii="Arial" w:hAnsi="Arial" w:cs="Arial"/>
          <w:sz w:val="22"/>
          <w:szCs w:val="22"/>
        </w:rPr>
        <w:t>Hazlett, Shen</w:t>
      </w:r>
      <w:r w:rsidR="00171B54">
        <w:rPr>
          <w:rFonts w:ascii="Arial" w:hAnsi="Arial" w:cs="Arial"/>
          <w:sz w:val="22"/>
          <w:szCs w:val="22"/>
        </w:rPr>
        <w:t xml:space="preserve">]. </w:t>
      </w:r>
      <w:r w:rsidR="00C84CC2">
        <w:rPr>
          <w:rFonts w:ascii="Arial" w:hAnsi="Arial" w:cs="Arial"/>
          <w:sz w:val="22"/>
          <w:szCs w:val="22"/>
        </w:rPr>
        <w:t xml:space="preserve">Our findings link </w:t>
      </w:r>
      <w:r w:rsidR="003D6043">
        <w:rPr>
          <w:rFonts w:ascii="Arial" w:hAnsi="Arial" w:cs="Arial"/>
          <w:sz w:val="22"/>
          <w:szCs w:val="22"/>
        </w:rPr>
        <w:t xml:space="preserve">variations in </w:t>
      </w:r>
      <w:r w:rsidR="00C84CC2">
        <w:rPr>
          <w:rFonts w:ascii="Arial" w:hAnsi="Arial" w:cs="Arial"/>
          <w:sz w:val="22"/>
          <w:szCs w:val="22"/>
        </w:rPr>
        <w:t xml:space="preserve">both cerebral volume and cortical surface area to familial genetic liability for autism across this developmental period, with </w:t>
      </w:r>
      <w:r w:rsidR="00F61C10">
        <w:rPr>
          <w:rFonts w:ascii="Arial" w:hAnsi="Arial" w:cs="Arial"/>
          <w:sz w:val="22"/>
          <w:szCs w:val="22"/>
        </w:rPr>
        <w:t>ASD</w:t>
      </w:r>
      <w:r w:rsidR="00C84CC2">
        <w:rPr>
          <w:rFonts w:ascii="Arial" w:hAnsi="Arial" w:cs="Arial"/>
          <w:sz w:val="22"/>
          <w:szCs w:val="22"/>
        </w:rPr>
        <w:t xml:space="preserve"> siblings of probands with the highest levels of autistic traits exhibiting </w:t>
      </w:r>
      <w:r w:rsidR="00F61C10">
        <w:rPr>
          <w:rFonts w:ascii="Arial" w:hAnsi="Arial" w:cs="Arial"/>
          <w:sz w:val="22"/>
          <w:szCs w:val="22"/>
        </w:rPr>
        <w:t xml:space="preserve">5-7% </w:t>
      </w:r>
      <w:r w:rsidR="005966B4">
        <w:rPr>
          <w:rFonts w:ascii="Arial" w:hAnsi="Arial" w:cs="Arial"/>
          <w:sz w:val="22"/>
          <w:szCs w:val="22"/>
        </w:rPr>
        <w:t>larger</w:t>
      </w:r>
      <w:r w:rsidR="00C84CC2">
        <w:rPr>
          <w:rFonts w:ascii="Arial" w:hAnsi="Arial" w:cs="Arial"/>
          <w:sz w:val="22"/>
          <w:szCs w:val="22"/>
        </w:rPr>
        <w:t xml:space="preserve"> total cerebral volume and surface area at 12 and 24 months of age.</w:t>
      </w:r>
      <w:r w:rsidR="00F61C10">
        <w:rPr>
          <w:rFonts w:ascii="Arial" w:hAnsi="Arial" w:cs="Arial"/>
          <w:sz w:val="22"/>
          <w:szCs w:val="22"/>
        </w:rPr>
        <w:t xml:space="preserve"> </w:t>
      </w:r>
      <w:r w:rsidR="00921A25">
        <w:rPr>
          <w:rFonts w:ascii="Arial" w:hAnsi="Arial" w:cs="Arial"/>
          <w:sz w:val="22"/>
          <w:szCs w:val="22"/>
        </w:rPr>
        <w:t xml:space="preserve">Importantly, these associations were not limited to a single measure of ASD traits in probands, but were </w:t>
      </w:r>
      <w:r w:rsidR="00024AF6">
        <w:rPr>
          <w:rFonts w:ascii="Arial" w:hAnsi="Arial" w:cs="Arial"/>
          <w:sz w:val="22"/>
          <w:szCs w:val="22"/>
        </w:rPr>
        <w:t>also observed</w:t>
      </w:r>
      <w:r w:rsidR="00921A25">
        <w:rPr>
          <w:rFonts w:ascii="Arial" w:hAnsi="Arial" w:cs="Arial"/>
          <w:sz w:val="22"/>
          <w:szCs w:val="22"/>
        </w:rPr>
        <w:t xml:space="preserve"> with a separate measure of reciprocal social interaction</w:t>
      </w:r>
      <w:r w:rsidR="00024AF6">
        <w:rPr>
          <w:rFonts w:ascii="Arial" w:hAnsi="Arial" w:cs="Arial"/>
          <w:sz w:val="22"/>
          <w:szCs w:val="22"/>
        </w:rPr>
        <w:t xml:space="preserve">. </w:t>
      </w:r>
      <w:r w:rsidR="008D687E">
        <w:rPr>
          <w:rFonts w:ascii="Arial" w:hAnsi="Arial" w:cs="Arial"/>
          <w:sz w:val="22"/>
          <w:szCs w:val="22"/>
        </w:rPr>
        <w:t xml:space="preserve">Brain-behavior analyses in high-risk siblings revealed that larger cerebral volumes and cortical surface area as early as 6 months of age was associated with greater autism severity and poorer social skills reported by parents and observed in the laboratory at 24 months. In a subset of the sample completing longitudinal follow-up, we also found that autism severity and social skills in toddlerhood were significantly associated with school-age social abilities reported more than 8 years later. </w:t>
      </w:r>
      <w:r w:rsidR="00EF76CD">
        <w:rPr>
          <w:rFonts w:ascii="Arial" w:hAnsi="Arial" w:cs="Arial"/>
          <w:sz w:val="22"/>
          <w:szCs w:val="22"/>
        </w:rPr>
        <w:t xml:space="preserve">Our findings </w:t>
      </w:r>
      <w:r w:rsidR="00921A25">
        <w:rPr>
          <w:rFonts w:ascii="Arial" w:hAnsi="Arial" w:cs="Arial"/>
          <w:sz w:val="22"/>
          <w:szCs w:val="22"/>
        </w:rPr>
        <w:t xml:space="preserve">align with </w:t>
      </w:r>
      <w:r w:rsidR="005966B4">
        <w:rPr>
          <w:rFonts w:ascii="Arial" w:hAnsi="Arial" w:cs="Arial"/>
          <w:sz w:val="22"/>
          <w:szCs w:val="22"/>
        </w:rPr>
        <w:t>recent</w:t>
      </w:r>
      <w:r w:rsidR="00921A25">
        <w:rPr>
          <w:rFonts w:ascii="Arial" w:hAnsi="Arial" w:cs="Arial"/>
          <w:sz w:val="22"/>
          <w:szCs w:val="22"/>
        </w:rPr>
        <w:t xml:space="preserve"> </w:t>
      </w:r>
      <w:r w:rsidR="005966B4">
        <w:rPr>
          <w:rFonts w:ascii="Arial" w:hAnsi="Arial" w:cs="Arial"/>
          <w:sz w:val="22"/>
          <w:szCs w:val="22"/>
        </w:rPr>
        <w:t xml:space="preserve">reports demonstrating a link between genetic risk variants for autism and </w:t>
      </w:r>
      <w:r w:rsidR="00921A25">
        <w:rPr>
          <w:rFonts w:ascii="Arial" w:hAnsi="Arial" w:cs="Arial"/>
          <w:sz w:val="22"/>
          <w:szCs w:val="22"/>
        </w:rPr>
        <w:t>corticogenesis [Grove 2019]</w:t>
      </w:r>
      <w:r w:rsidR="005966B4">
        <w:rPr>
          <w:rFonts w:ascii="Arial" w:hAnsi="Arial" w:cs="Arial"/>
          <w:sz w:val="22"/>
          <w:szCs w:val="22"/>
        </w:rPr>
        <w:t xml:space="preserve">, and between </w:t>
      </w:r>
      <w:r w:rsidR="00024AF6">
        <w:rPr>
          <w:rFonts w:ascii="Arial" w:hAnsi="Arial" w:cs="Arial"/>
          <w:sz w:val="22"/>
          <w:szCs w:val="22"/>
        </w:rPr>
        <w:t>gene expression</w:t>
      </w:r>
      <w:r w:rsidR="007177C9">
        <w:rPr>
          <w:rFonts w:ascii="Arial" w:hAnsi="Arial" w:cs="Arial"/>
          <w:sz w:val="22"/>
          <w:szCs w:val="22"/>
        </w:rPr>
        <w:t xml:space="preserve"> profiles</w:t>
      </w:r>
      <w:r w:rsidR="00024AF6">
        <w:rPr>
          <w:rFonts w:ascii="Arial" w:hAnsi="Arial" w:cs="Arial"/>
          <w:sz w:val="22"/>
          <w:szCs w:val="22"/>
        </w:rPr>
        <w:t xml:space="preserve"> in cortical neurons </w:t>
      </w:r>
      <w:r w:rsidR="005966B4">
        <w:rPr>
          <w:rFonts w:ascii="Arial" w:hAnsi="Arial" w:cs="Arial"/>
          <w:sz w:val="22"/>
          <w:szCs w:val="22"/>
        </w:rPr>
        <w:t>and</w:t>
      </w:r>
      <w:r w:rsidR="00024AF6">
        <w:rPr>
          <w:rFonts w:ascii="Arial" w:hAnsi="Arial" w:cs="Arial"/>
          <w:sz w:val="22"/>
          <w:szCs w:val="22"/>
        </w:rPr>
        <w:t xml:space="preserve"> autism severity in postmortem samples [</w:t>
      </w:r>
      <w:proofErr w:type="spellStart"/>
      <w:r w:rsidR="00024AF6">
        <w:rPr>
          <w:rFonts w:ascii="Arial" w:hAnsi="Arial" w:cs="Arial"/>
          <w:sz w:val="22"/>
          <w:szCs w:val="22"/>
        </w:rPr>
        <w:t>Velmeschev</w:t>
      </w:r>
      <w:proofErr w:type="spellEnd"/>
      <w:r w:rsidR="00024AF6">
        <w:rPr>
          <w:rFonts w:ascii="Arial" w:hAnsi="Arial" w:cs="Arial"/>
          <w:sz w:val="22"/>
          <w:szCs w:val="22"/>
        </w:rPr>
        <w:t xml:space="preserve"> 2019]</w:t>
      </w:r>
      <w:r w:rsidR="008D687E">
        <w:rPr>
          <w:rFonts w:ascii="Arial" w:hAnsi="Arial" w:cs="Arial"/>
          <w:sz w:val="22"/>
          <w:szCs w:val="22"/>
        </w:rPr>
        <w:t xml:space="preserve"> to suggest that </w:t>
      </w:r>
      <w:r w:rsidR="00E63909">
        <w:rPr>
          <w:rFonts w:ascii="Arial" w:hAnsi="Arial" w:cs="Arial"/>
          <w:sz w:val="22"/>
          <w:szCs w:val="22"/>
        </w:rPr>
        <w:t xml:space="preserve">variations in </w:t>
      </w:r>
      <w:r w:rsidR="00211D7C">
        <w:rPr>
          <w:rFonts w:ascii="Arial" w:hAnsi="Arial" w:cs="Arial"/>
          <w:sz w:val="22"/>
          <w:szCs w:val="22"/>
        </w:rPr>
        <w:t>familial</w:t>
      </w:r>
      <w:r w:rsidR="00024AF6">
        <w:rPr>
          <w:rFonts w:ascii="Arial" w:hAnsi="Arial" w:cs="Arial"/>
          <w:sz w:val="22"/>
          <w:szCs w:val="22"/>
        </w:rPr>
        <w:t xml:space="preserve"> </w:t>
      </w:r>
      <w:r w:rsidR="00021BAD">
        <w:rPr>
          <w:rFonts w:ascii="Arial" w:hAnsi="Arial" w:cs="Arial"/>
          <w:sz w:val="22"/>
          <w:szCs w:val="22"/>
        </w:rPr>
        <w:t>genetic liability</w:t>
      </w:r>
      <w:r w:rsidR="00E63909">
        <w:rPr>
          <w:rFonts w:ascii="Arial" w:hAnsi="Arial" w:cs="Arial"/>
          <w:sz w:val="22"/>
          <w:szCs w:val="22"/>
        </w:rPr>
        <w:t xml:space="preserve"> for ASD</w:t>
      </w:r>
      <w:r w:rsidR="00024AF6">
        <w:rPr>
          <w:rFonts w:ascii="Arial" w:hAnsi="Arial" w:cs="Arial"/>
          <w:sz w:val="22"/>
          <w:szCs w:val="22"/>
        </w:rPr>
        <w:t xml:space="preserve"> </w:t>
      </w:r>
      <w:r w:rsidR="00E63909">
        <w:rPr>
          <w:rFonts w:ascii="Arial" w:hAnsi="Arial" w:cs="Arial"/>
          <w:sz w:val="22"/>
          <w:szCs w:val="22"/>
        </w:rPr>
        <w:t xml:space="preserve">play an important role in </w:t>
      </w:r>
      <w:r w:rsidR="00024AF6">
        <w:rPr>
          <w:rFonts w:ascii="Arial" w:hAnsi="Arial" w:cs="Arial"/>
          <w:sz w:val="22"/>
          <w:szCs w:val="22"/>
        </w:rPr>
        <w:t xml:space="preserve">shaping cortical development that has cascading effects on the emergence of social behaviors.  </w:t>
      </w:r>
    </w:p>
    <w:p w14:paraId="363700D9" w14:textId="492B3B2D" w:rsidR="0088308E" w:rsidRDefault="00312377" w:rsidP="00D85929">
      <w:pPr>
        <w:spacing w:line="480" w:lineRule="auto"/>
        <w:ind w:firstLine="360"/>
        <w:rPr>
          <w:rFonts w:ascii="Arial" w:hAnsi="Arial" w:cs="Arial"/>
          <w:sz w:val="22"/>
          <w:szCs w:val="22"/>
        </w:rPr>
      </w:pPr>
      <w:r>
        <w:rPr>
          <w:rFonts w:ascii="Arial" w:hAnsi="Arial" w:cs="Arial"/>
          <w:sz w:val="22"/>
          <w:szCs w:val="22"/>
        </w:rPr>
        <w:t>Genetic</w:t>
      </w:r>
      <w:r w:rsidR="002173FB">
        <w:rPr>
          <w:rFonts w:ascii="Arial" w:hAnsi="Arial" w:cs="Arial"/>
          <w:sz w:val="22"/>
          <w:szCs w:val="22"/>
        </w:rPr>
        <w:t xml:space="preserve"> liability for autism appears to have age- and phenotype-specific associations with infant neurodevelopment. </w:t>
      </w:r>
      <w:r w:rsidR="003556EB">
        <w:rPr>
          <w:rFonts w:ascii="Arial" w:hAnsi="Arial" w:cs="Arial"/>
          <w:sz w:val="22"/>
          <w:szCs w:val="22"/>
        </w:rPr>
        <w:t>W</w:t>
      </w:r>
      <w:r w:rsidR="002B02F1">
        <w:rPr>
          <w:rFonts w:ascii="Arial" w:hAnsi="Arial" w:cs="Arial"/>
          <w:sz w:val="22"/>
          <w:szCs w:val="22"/>
        </w:rPr>
        <w:t>e found the most robust</w:t>
      </w:r>
      <w:r w:rsidR="003556EB">
        <w:rPr>
          <w:rFonts w:ascii="Arial" w:hAnsi="Arial" w:cs="Arial"/>
          <w:sz w:val="22"/>
          <w:szCs w:val="22"/>
        </w:rPr>
        <w:t xml:space="preserve"> associations between proband ASD traits and sibling cortical development from 6 to 24 months, no associations with EA-CSF, and an association with splenium white matter integrity at 6 months, but not after. </w:t>
      </w:r>
      <w:r w:rsidR="002B02F1">
        <w:rPr>
          <w:rFonts w:ascii="Arial" w:hAnsi="Arial" w:cs="Arial"/>
          <w:sz w:val="22"/>
          <w:szCs w:val="22"/>
        </w:rPr>
        <w:t>In line with findings with total surface area, regional s</w:t>
      </w:r>
      <w:r w:rsidR="00D85929">
        <w:rPr>
          <w:rFonts w:ascii="Arial" w:hAnsi="Arial" w:cs="Arial"/>
          <w:sz w:val="22"/>
          <w:szCs w:val="22"/>
        </w:rPr>
        <w:t xml:space="preserve">urface area in the right middle occipital gyrus was 12-18% </w:t>
      </w:r>
      <w:r w:rsidR="00D85929">
        <w:rPr>
          <w:rFonts w:ascii="Arial" w:hAnsi="Arial" w:cs="Arial"/>
          <w:sz w:val="22"/>
          <w:szCs w:val="22"/>
        </w:rPr>
        <w:lastRenderedPageBreak/>
        <w:t xml:space="preserve">larger in ASD infants </w:t>
      </w:r>
      <w:r w:rsidR="00BC702A">
        <w:rPr>
          <w:rFonts w:ascii="Arial" w:hAnsi="Arial" w:cs="Arial"/>
          <w:sz w:val="22"/>
          <w:szCs w:val="22"/>
        </w:rPr>
        <w:t>of</w:t>
      </w:r>
      <w:r w:rsidR="00D85929">
        <w:rPr>
          <w:rFonts w:ascii="Arial" w:hAnsi="Arial" w:cs="Arial"/>
          <w:sz w:val="22"/>
          <w:szCs w:val="22"/>
        </w:rPr>
        <w:t xml:space="preserve"> probands with the highest (versus lowest) level of ASD traits, suggesting a notable role for ASD genetic liability in shaping the development of visual cortical area</w:t>
      </w:r>
      <w:r w:rsidR="002B02F1">
        <w:rPr>
          <w:rFonts w:ascii="Arial" w:hAnsi="Arial" w:cs="Arial"/>
          <w:sz w:val="22"/>
          <w:szCs w:val="22"/>
        </w:rPr>
        <w:t>s, in line with evidence that visual attentional behaviors are heritable [Constantino]</w:t>
      </w:r>
      <w:r w:rsidR="008478E6">
        <w:rPr>
          <w:rFonts w:ascii="Arial" w:hAnsi="Arial" w:cs="Arial"/>
          <w:sz w:val="22"/>
          <w:szCs w:val="22"/>
        </w:rPr>
        <w:t xml:space="preserve"> </w:t>
      </w:r>
      <w:r w:rsidR="002B02F1">
        <w:rPr>
          <w:rFonts w:ascii="Arial" w:hAnsi="Arial" w:cs="Arial"/>
          <w:sz w:val="22"/>
          <w:szCs w:val="22"/>
        </w:rPr>
        <w:t xml:space="preserve">and </w:t>
      </w:r>
      <w:r w:rsidR="008478E6">
        <w:rPr>
          <w:rFonts w:ascii="Arial" w:hAnsi="Arial" w:cs="Arial"/>
          <w:sz w:val="22"/>
          <w:szCs w:val="22"/>
        </w:rPr>
        <w:t>disrupted prior to the ASD diagnosis [</w:t>
      </w:r>
      <w:proofErr w:type="spellStart"/>
      <w:r w:rsidR="008478E6">
        <w:rPr>
          <w:rFonts w:ascii="Arial" w:hAnsi="Arial" w:cs="Arial"/>
          <w:sz w:val="22"/>
          <w:szCs w:val="22"/>
        </w:rPr>
        <w:t>Klin</w:t>
      </w:r>
      <w:proofErr w:type="spellEnd"/>
      <w:r w:rsidR="008478E6">
        <w:rPr>
          <w:rFonts w:ascii="Arial" w:hAnsi="Arial" w:cs="Arial"/>
          <w:sz w:val="22"/>
          <w:szCs w:val="22"/>
        </w:rPr>
        <w:t xml:space="preserve">, </w:t>
      </w:r>
      <w:proofErr w:type="spellStart"/>
      <w:r w:rsidR="008478E6">
        <w:rPr>
          <w:rFonts w:ascii="Arial" w:hAnsi="Arial" w:cs="Arial"/>
          <w:sz w:val="22"/>
          <w:szCs w:val="22"/>
        </w:rPr>
        <w:t>Elison</w:t>
      </w:r>
      <w:proofErr w:type="spellEnd"/>
      <w:r w:rsidR="008478E6">
        <w:rPr>
          <w:rFonts w:ascii="Arial" w:hAnsi="Arial" w:cs="Arial"/>
          <w:sz w:val="22"/>
          <w:szCs w:val="22"/>
        </w:rPr>
        <w:t xml:space="preserve">, </w:t>
      </w:r>
      <w:proofErr w:type="spellStart"/>
      <w:r w:rsidR="008478E6">
        <w:rPr>
          <w:rFonts w:ascii="Arial" w:hAnsi="Arial" w:cs="Arial"/>
          <w:sz w:val="22"/>
          <w:szCs w:val="22"/>
        </w:rPr>
        <w:t>Elsabbagh</w:t>
      </w:r>
      <w:proofErr w:type="spellEnd"/>
      <w:r w:rsidR="008478E6">
        <w:rPr>
          <w:rFonts w:ascii="Arial" w:hAnsi="Arial" w:cs="Arial"/>
          <w:sz w:val="22"/>
          <w:szCs w:val="22"/>
        </w:rPr>
        <w:t>]</w:t>
      </w:r>
      <w:r w:rsidR="00D85929">
        <w:rPr>
          <w:rFonts w:ascii="Arial" w:hAnsi="Arial" w:cs="Arial"/>
          <w:sz w:val="22"/>
          <w:szCs w:val="22"/>
        </w:rPr>
        <w:t xml:space="preserve">. </w:t>
      </w:r>
      <w:r w:rsidR="00BC702A">
        <w:rPr>
          <w:rFonts w:ascii="Arial" w:hAnsi="Arial" w:cs="Arial"/>
          <w:sz w:val="22"/>
          <w:szCs w:val="22"/>
        </w:rPr>
        <w:t xml:space="preserve">The lack of association between ASD proband traits and sibling EA-CSF is reflective of evidence that </w:t>
      </w:r>
      <w:r w:rsidR="0088308E">
        <w:rPr>
          <w:rFonts w:ascii="Arial" w:hAnsi="Arial" w:cs="Arial"/>
          <w:sz w:val="22"/>
          <w:szCs w:val="22"/>
        </w:rPr>
        <w:t xml:space="preserve">EA-CSF </w:t>
      </w:r>
      <w:r w:rsidR="00BC702A">
        <w:rPr>
          <w:rFonts w:ascii="Arial" w:hAnsi="Arial" w:cs="Arial"/>
          <w:sz w:val="22"/>
          <w:szCs w:val="22"/>
        </w:rPr>
        <w:t xml:space="preserve">is elevated </w:t>
      </w:r>
      <w:r w:rsidR="0088308E">
        <w:rPr>
          <w:rFonts w:ascii="Arial" w:hAnsi="Arial" w:cs="Arial"/>
          <w:sz w:val="22"/>
          <w:szCs w:val="22"/>
        </w:rPr>
        <w:t>regardless of familial risk [Shen 2013]</w:t>
      </w:r>
      <w:r w:rsidR="00BC702A">
        <w:rPr>
          <w:rFonts w:ascii="Arial" w:hAnsi="Arial" w:cs="Arial"/>
          <w:sz w:val="22"/>
          <w:szCs w:val="22"/>
        </w:rPr>
        <w:t xml:space="preserve"> and </w:t>
      </w:r>
      <w:r w:rsidR="0088308E">
        <w:rPr>
          <w:rFonts w:ascii="Arial" w:hAnsi="Arial" w:cs="Arial"/>
          <w:sz w:val="22"/>
          <w:szCs w:val="22"/>
        </w:rPr>
        <w:t>linked to motor deficits that are not specific to autism [Lorch, Nickel; see Shen review]. Th</w:t>
      </w:r>
      <w:r w:rsidR="00161FA5">
        <w:rPr>
          <w:rFonts w:ascii="Arial" w:hAnsi="Arial" w:cs="Arial"/>
          <w:sz w:val="22"/>
          <w:szCs w:val="22"/>
        </w:rPr>
        <w:t xml:space="preserve">us, </w:t>
      </w:r>
      <w:r w:rsidR="0088308E">
        <w:rPr>
          <w:rFonts w:ascii="Arial" w:hAnsi="Arial" w:cs="Arial"/>
          <w:sz w:val="22"/>
          <w:szCs w:val="22"/>
        </w:rPr>
        <w:t xml:space="preserve">EA-CSF may serve as a </w:t>
      </w:r>
      <w:r w:rsidR="00571AAD">
        <w:rPr>
          <w:rFonts w:ascii="Arial" w:hAnsi="Arial" w:cs="Arial"/>
          <w:sz w:val="22"/>
          <w:szCs w:val="22"/>
        </w:rPr>
        <w:t>general</w:t>
      </w:r>
      <w:r w:rsidR="0088308E">
        <w:rPr>
          <w:rFonts w:ascii="Arial" w:hAnsi="Arial" w:cs="Arial"/>
          <w:sz w:val="22"/>
          <w:szCs w:val="22"/>
        </w:rPr>
        <w:t xml:space="preserve"> marker of neurodevelopmental disorders, with implications for neuroinflammatory processes [Shen review] serving as a separable component of risk for autism. </w:t>
      </w:r>
      <w:r w:rsidR="00ED1FD2">
        <w:rPr>
          <w:rFonts w:ascii="Arial" w:hAnsi="Arial" w:cs="Arial"/>
          <w:sz w:val="22"/>
          <w:szCs w:val="22"/>
        </w:rPr>
        <w:t xml:space="preserve">Our finding that higher levels of ASD traits in probands were associated with greater white matter integrity in the splenium at 6 months of age in HR-ASD infants </w:t>
      </w:r>
      <w:r w:rsidR="005F73AD">
        <w:rPr>
          <w:rFonts w:ascii="Arial" w:hAnsi="Arial" w:cs="Arial"/>
          <w:sz w:val="22"/>
          <w:szCs w:val="22"/>
        </w:rPr>
        <w:t>aligns with</w:t>
      </w:r>
      <w:r w:rsidR="00ED1FD2">
        <w:rPr>
          <w:rFonts w:ascii="Arial" w:hAnsi="Arial" w:cs="Arial"/>
          <w:sz w:val="22"/>
          <w:szCs w:val="22"/>
        </w:rPr>
        <w:t xml:space="preserve"> </w:t>
      </w:r>
      <w:r w:rsidR="005F73AD">
        <w:rPr>
          <w:rFonts w:ascii="Arial" w:hAnsi="Arial" w:cs="Arial"/>
          <w:sz w:val="22"/>
          <w:szCs w:val="22"/>
        </w:rPr>
        <w:t xml:space="preserve">an earlier report </w:t>
      </w:r>
      <w:r w:rsidR="00ED1FD2">
        <w:rPr>
          <w:rFonts w:ascii="Arial" w:hAnsi="Arial" w:cs="Arial"/>
          <w:sz w:val="22"/>
          <w:szCs w:val="22"/>
        </w:rPr>
        <w:t xml:space="preserve">in this cohort demonstrating that </w:t>
      </w:r>
      <w:r w:rsidR="00B82DF5">
        <w:rPr>
          <w:rFonts w:ascii="Arial" w:hAnsi="Arial" w:cs="Arial"/>
          <w:sz w:val="22"/>
          <w:szCs w:val="22"/>
        </w:rPr>
        <w:t xml:space="preserve">high-risk </w:t>
      </w:r>
      <w:r w:rsidR="00ED1FD2">
        <w:rPr>
          <w:rFonts w:ascii="Arial" w:hAnsi="Arial" w:cs="Arial"/>
          <w:sz w:val="22"/>
          <w:szCs w:val="22"/>
        </w:rPr>
        <w:t>infants who develop autism have higher FA at 6 months of age</w:t>
      </w:r>
      <w:r w:rsidR="003A185F">
        <w:rPr>
          <w:rFonts w:ascii="Arial" w:hAnsi="Arial" w:cs="Arial"/>
          <w:sz w:val="22"/>
          <w:szCs w:val="22"/>
        </w:rPr>
        <w:t xml:space="preserve"> and exhibit slower white matter growth thereafter [Wolff 2012]. </w:t>
      </w:r>
      <w:r w:rsidR="00B82DF5">
        <w:rPr>
          <w:rFonts w:ascii="Arial" w:hAnsi="Arial" w:cs="Arial"/>
          <w:sz w:val="22"/>
          <w:szCs w:val="22"/>
        </w:rPr>
        <w:t xml:space="preserve">This transient association </w:t>
      </w:r>
      <w:r w:rsidR="00E63909">
        <w:rPr>
          <w:rFonts w:ascii="Arial" w:hAnsi="Arial" w:cs="Arial"/>
          <w:sz w:val="22"/>
          <w:szCs w:val="22"/>
        </w:rPr>
        <w:t>with</w:t>
      </w:r>
      <w:r w:rsidR="00B82DF5">
        <w:rPr>
          <w:rFonts w:ascii="Arial" w:hAnsi="Arial" w:cs="Arial"/>
          <w:sz w:val="22"/>
          <w:szCs w:val="22"/>
        </w:rPr>
        <w:t xml:space="preserve"> genetic liability at 6 months of age may suggest that differences in white matter integrity in the splenium in HR-ASD infants are initially driven by genetic liability for autism, but that experience-dependent mechanisms [Fields] </w:t>
      </w:r>
      <w:r w:rsidR="00FA7BFC">
        <w:rPr>
          <w:rFonts w:ascii="Arial" w:hAnsi="Arial" w:cs="Arial"/>
          <w:sz w:val="22"/>
          <w:szCs w:val="22"/>
        </w:rPr>
        <w:t xml:space="preserve">may </w:t>
      </w:r>
      <w:r w:rsidR="00B82DF5">
        <w:rPr>
          <w:rFonts w:ascii="Arial" w:hAnsi="Arial" w:cs="Arial"/>
          <w:sz w:val="22"/>
          <w:szCs w:val="22"/>
        </w:rPr>
        <w:t>play a greater role in splenium development thereafter.</w:t>
      </w:r>
      <w:r w:rsidR="00876AE9">
        <w:rPr>
          <w:rFonts w:ascii="Arial" w:hAnsi="Arial" w:cs="Arial"/>
          <w:sz w:val="22"/>
          <w:szCs w:val="22"/>
        </w:rPr>
        <w:t xml:space="preserve"> </w:t>
      </w:r>
      <w:r w:rsidR="00620A7E">
        <w:rPr>
          <w:rFonts w:ascii="Arial" w:hAnsi="Arial" w:cs="Arial"/>
          <w:sz w:val="22"/>
          <w:szCs w:val="22"/>
        </w:rPr>
        <w:t>If replicated, our findings suggest</w:t>
      </w:r>
      <w:r w:rsidR="00FA7BFC">
        <w:rPr>
          <w:rFonts w:ascii="Arial" w:hAnsi="Arial" w:cs="Arial"/>
          <w:sz w:val="22"/>
          <w:szCs w:val="22"/>
        </w:rPr>
        <w:t xml:space="preserve"> </w:t>
      </w:r>
      <w:r w:rsidR="00310928">
        <w:rPr>
          <w:rFonts w:ascii="Arial" w:hAnsi="Arial" w:cs="Arial"/>
          <w:sz w:val="22"/>
          <w:szCs w:val="22"/>
        </w:rPr>
        <w:t xml:space="preserve">that indices of genetic liability may help to identify brain phenotypes most strongly linked to genetic risk factors (cortical </w:t>
      </w:r>
      <w:r w:rsidR="007E6D3B">
        <w:rPr>
          <w:rFonts w:ascii="Arial" w:hAnsi="Arial" w:cs="Arial"/>
          <w:sz w:val="22"/>
          <w:szCs w:val="22"/>
        </w:rPr>
        <w:t>volume, surface area</w:t>
      </w:r>
      <w:r w:rsidR="00310928">
        <w:rPr>
          <w:rFonts w:ascii="Arial" w:hAnsi="Arial" w:cs="Arial"/>
          <w:sz w:val="22"/>
          <w:szCs w:val="22"/>
        </w:rPr>
        <w:t xml:space="preserve">), versus those which may </w:t>
      </w:r>
      <w:r w:rsidR="00C33AB4">
        <w:rPr>
          <w:rFonts w:ascii="Arial" w:hAnsi="Arial" w:cs="Arial"/>
          <w:sz w:val="22"/>
          <w:szCs w:val="22"/>
        </w:rPr>
        <w:t xml:space="preserve">arise through a </w:t>
      </w:r>
      <w:r w:rsidR="00626F1C">
        <w:rPr>
          <w:rFonts w:ascii="Arial" w:hAnsi="Arial" w:cs="Arial"/>
          <w:sz w:val="22"/>
          <w:szCs w:val="22"/>
        </w:rPr>
        <w:t>separate</w:t>
      </w:r>
      <w:r w:rsidR="00C33AB4">
        <w:rPr>
          <w:rFonts w:ascii="Arial" w:hAnsi="Arial" w:cs="Arial"/>
          <w:sz w:val="22"/>
          <w:szCs w:val="22"/>
        </w:rPr>
        <w:t xml:space="preserve"> pathophysiology (EA-CSF), or may be </w:t>
      </w:r>
      <w:r w:rsidR="00310928">
        <w:rPr>
          <w:rFonts w:ascii="Arial" w:hAnsi="Arial" w:cs="Arial"/>
          <w:sz w:val="22"/>
          <w:szCs w:val="22"/>
        </w:rPr>
        <w:t xml:space="preserve">more modifiable by experience (white matter). </w:t>
      </w:r>
    </w:p>
    <w:p w14:paraId="6667DE19" w14:textId="4BC9D09A" w:rsidR="00F1310C" w:rsidRDefault="00F2255F" w:rsidP="00171B54">
      <w:pPr>
        <w:spacing w:line="480" w:lineRule="auto"/>
        <w:ind w:firstLine="360"/>
        <w:rPr>
          <w:rFonts w:ascii="Arial" w:hAnsi="Arial" w:cs="Arial"/>
          <w:sz w:val="22"/>
          <w:szCs w:val="22"/>
        </w:rPr>
      </w:pPr>
      <w:r>
        <w:rPr>
          <w:rFonts w:ascii="Arial" w:hAnsi="Arial" w:cs="Arial"/>
          <w:sz w:val="22"/>
          <w:szCs w:val="22"/>
        </w:rPr>
        <w:t xml:space="preserve">Notably, proband ASD traits were only </w:t>
      </w:r>
      <w:r w:rsidR="00E86887">
        <w:rPr>
          <w:rFonts w:ascii="Arial" w:hAnsi="Arial" w:cs="Arial"/>
          <w:sz w:val="22"/>
          <w:szCs w:val="22"/>
        </w:rPr>
        <w:t>associated with</w:t>
      </w:r>
      <w:r>
        <w:rPr>
          <w:rFonts w:ascii="Arial" w:hAnsi="Arial" w:cs="Arial"/>
          <w:sz w:val="22"/>
          <w:szCs w:val="22"/>
        </w:rPr>
        <w:t xml:space="preserve"> brain phenotypes in siblings who developed autism</w:t>
      </w:r>
      <w:r w:rsidR="007E6D3B">
        <w:rPr>
          <w:rFonts w:ascii="Arial" w:hAnsi="Arial" w:cs="Arial"/>
          <w:sz w:val="22"/>
          <w:szCs w:val="22"/>
        </w:rPr>
        <w:t xml:space="preserve">. This </w:t>
      </w:r>
      <w:r>
        <w:rPr>
          <w:rFonts w:ascii="Arial" w:hAnsi="Arial" w:cs="Arial"/>
          <w:sz w:val="22"/>
          <w:szCs w:val="22"/>
        </w:rPr>
        <w:t>may reflect underlying differences in the genetic architecture of multiplex and simplex autism</w:t>
      </w:r>
      <w:r w:rsidR="00F1310C">
        <w:rPr>
          <w:rFonts w:ascii="Arial" w:hAnsi="Arial" w:cs="Arial"/>
          <w:sz w:val="22"/>
          <w:szCs w:val="22"/>
        </w:rPr>
        <w:t xml:space="preserve"> (i.e. inherited common variation vs. rare de-novo mutations), </w:t>
      </w:r>
      <w:r w:rsidR="00E01ABC">
        <w:rPr>
          <w:rFonts w:ascii="Arial" w:hAnsi="Arial" w:cs="Arial"/>
          <w:sz w:val="22"/>
          <w:szCs w:val="22"/>
        </w:rPr>
        <w:t>indicating</w:t>
      </w:r>
      <w:r w:rsidR="00E86887">
        <w:rPr>
          <w:rFonts w:ascii="Arial" w:hAnsi="Arial" w:cs="Arial"/>
          <w:sz w:val="22"/>
          <w:szCs w:val="22"/>
        </w:rPr>
        <w:t xml:space="preserve"> </w:t>
      </w:r>
      <w:r w:rsidR="00F1310C">
        <w:rPr>
          <w:rFonts w:ascii="Arial" w:hAnsi="Arial" w:cs="Arial"/>
          <w:sz w:val="22"/>
          <w:szCs w:val="22"/>
        </w:rPr>
        <w:t xml:space="preserve">non-shared genetic risk among sibling pairs discordant for autism. However, </w:t>
      </w:r>
      <w:r w:rsidR="00E86887">
        <w:rPr>
          <w:rFonts w:ascii="Arial" w:hAnsi="Arial" w:cs="Arial"/>
          <w:sz w:val="22"/>
          <w:szCs w:val="22"/>
        </w:rPr>
        <w:t xml:space="preserve">it is well documented that </w:t>
      </w:r>
      <w:r w:rsidR="0009604E">
        <w:rPr>
          <w:rFonts w:ascii="Arial" w:hAnsi="Arial" w:cs="Arial"/>
          <w:sz w:val="22"/>
          <w:szCs w:val="22"/>
        </w:rPr>
        <w:t>~30% of</w:t>
      </w:r>
      <w:r w:rsidR="00F1310C">
        <w:rPr>
          <w:rFonts w:ascii="Arial" w:hAnsi="Arial" w:cs="Arial"/>
          <w:sz w:val="22"/>
          <w:szCs w:val="22"/>
        </w:rPr>
        <w:t xml:space="preserve"> high-risk infants who do not develop autism exhibit subthreshold features of the disorder [</w:t>
      </w:r>
      <w:proofErr w:type="spellStart"/>
      <w:r w:rsidR="00F1310C">
        <w:rPr>
          <w:rFonts w:ascii="Arial" w:hAnsi="Arial" w:cs="Arial"/>
          <w:sz w:val="22"/>
          <w:szCs w:val="22"/>
        </w:rPr>
        <w:t>Ozonoff</w:t>
      </w:r>
      <w:proofErr w:type="spellEnd"/>
      <w:r w:rsidR="00027F5F">
        <w:rPr>
          <w:rFonts w:ascii="Arial" w:hAnsi="Arial" w:cs="Arial"/>
          <w:sz w:val="22"/>
          <w:szCs w:val="22"/>
        </w:rPr>
        <w:t xml:space="preserve"> 2014, </w:t>
      </w:r>
      <w:proofErr w:type="spellStart"/>
      <w:r w:rsidR="00027F5F">
        <w:rPr>
          <w:rFonts w:ascii="Arial" w:hAnsi="Arial" w:cs="Arial"/>
          <w:sz w:val="22"/>
          <w:szCs w:val="22"/>
        </w:rPr>
        <w:t>Charman</w:t>
      </w:r>
      <w:proofErr w:type="spellEnd"/>
      <w:r w:rsidR="00027F5F">
        <w:rPr>
          <w:rFonts w:ascii="Arial" w:hAnsi="Arial" w:cs="Arial"/>
          <w:sz w:val="22"/>
          <w:szCs w:val="22"/>
        </w:rPr>
        <w:t>. 2017]</w:t>
      </w:r>
      <w:r w:rsidR="0009604E">
        <w:rPr>
          <w:rFonts w:ascii="Arial" w:hAnsi="Arial" w:cs="Arial"/>
          <w:sz w:val="22"/>
          <w:szCs w:val="22"/>
        </w:rPr>
        <w:t>, or the broad autism phenotype (BAP) [Piven 1997]</w:t>
      </w:r>
      <w:r w:rsidR="00027F5F">
        <w:rPr>
          <w:rFonts w:ascii="Arial" w:hAnsi="Arial" w:cs="Arial"/>
          <w:sz w:val="22"/>
          <w:szCs w:val="22"/>
        </w:rPr>
        <w:t xml:space="preserve">. </w:t>
      </w:r>
      <w:r w:rsidR="00E01ABC">
        <w:rPr>
          <w:rFonts w:ascii="Arial" w:hAnsi="Arial" w:cs="Arial"/>
          <w:sz w:val="22"/>
          <w:szCs w:val="22"/>
        </w:rPr>
        <w:t xml:space="preserve">A similar pattern has been observed in neuroimaging studies, where high-risk </w:t>
      </w:r>
      <w:r w:rsidR="00E01ABC">
        <w:rPr>
          <w:rFonts w:ascii="Arial" w:hAnsi="Arial" w:cs="Arial"/>
          <w:sz w:val="22"/>
          <w:szCs w:val="22"/>
        </w:rPr>
        <w:lastRenderedPageBreak/>
        <w:t xml:space="preserve">infants without autism often </w:t>
      </w:r>
      <w:r w:rsidR="00527341">
        <w:rPr>
          <w:rFonts w:ascii="Arial" w:hAnsi="Arial" w:cs="Arial"/>
          <w:sz w:val="22"/>
          <w:szCs w:val="22"/>
        </w:rPr>
        <w:t xml:space="preserve">represent an </w:t>
      </w:r>
      <w:r w:rsidR="0009604E">
        <w:rPr>
          <w:rFonts w:ascii="Arial" w:hAnsi="Arial" w:cs="Arial"/>
          <w:sz w:val="22"/>
          <w:szCs w:val="22"/>
        </w:rPr>
        <w:t>intermediate group</w:t>
      </w:r>
      <w:r w:rsidR="00527341">
        <w:rPr>
          <w:rFonts w:ascii="Arial" w:hAnsi="Arial" w:cs="Arial"/>
          <w:sz w:val="22"/>
          <w:szCs w:val="22"/>
        </w:rPr>
        <w:t xml:space="preserve"> between ASD infants and typically developing controls [</w:t>
      </w:r>
      <w:proofErr w:type="spellStart"/>
      <w:r w:rsidR="00527341">
        <w:rPr>
          <w:rFonts w:ascii="Arial" w:hAnsi="Arial" w:cs="Arial"/>
          <w:sz w:val="22"/>
          <w:szCs w:val="22"/>
        </w:rPr>
        <w:t>Piven</w:t>
      </w:r>
      <w:proofErr w:type="spellEnd"/>
      <w:r w:rsidR="00527341">
        <w:rPr>
          <w:rFonts w:ascii="Arial" w:hAnsi="Arial" w:cs="Arial"/>
          <w:sz w:val="22"/>
          <w:szCs w:val="22"/>
        </w:rPr>
        <w:t xml:space="preserve">, </w:t>
      </w:r>
      <w:proofErr w:type="spellStart"/>
      <w:r w:rsidR="00527341">
        <w:rPr>
          <w:rFonts w:ascii="Arial" w:hAnsi="Arial" w:cs="Arial"/>
          <w:sz w:val="22"/>
          <w:szCs w:val="22"/>
        </w:rPr>
        <w:t>Elison</w:t>
      </w:r>
      <w:proofErr w:type="spellEnd"/>
      <w:r w:rsidR="00527341">
        <w:rPr>
          <w:rFonts w:ascii="Arial" w:hAnsi="Arial" w:cs="Arial"/>
          <w:sz w:val="22"/>
          <w:szCs w:val="22"/>
        </w:rPr>
        <w:t xml:space="preserve">, </w:t>
      </w:r>
      <w:proofErr w:type="spellStart"/>
      <w:r w:rsidR="00527341">
        <w:rPr>
          <w:rFonts w:ascii="Arial" w:hAnsi="Arial" w:cs="Arial"/>
          <w:sz w:val="22"/>
          <w:szCs w:val="22"/>
        </w:rPr>
        <w:t>Zylka</w:t>
      </w:r>
      <w:proofErr w:type="spellEnd"/>
      <w:r w:rsidR="00527341">
        <w:rPr>
          <w:rFonts w:ascii="Arial" w:hAnsi="Arial" w:cs="Arial"/>
          <w:sz w:val="22"/>
          <w:szCs w:val="22"/>
        </w:rPr>
        <w:t xml:space="preserve"> 2017]. </w:t>
      </w:r>
      <w:r w:rsidR="0009604E">
        <w:rPr>
          <w:rFonts w:ascii="Arial" w:hAnsi="Arial" w:cs="Arial"/>
          <w:sz w:val="22"/>
          <w:szCs w:val="22"/>
        </w:rPr>
        <w:t>Thus, there is at least</w:t>
      </w:r>
      <w:r w:rsidR="00E01ABC">
        <w:rPr>
          <w:rFonts w:ascii="Arial" w:hAnsi="Arial" w:cs="Arial"/>
          <w:sz w:val="22"/>
          <w:szCs w:val="22"/>
        </w:rPr>
        <w:t xml:space="preserve"> </w:t>
      </w:r>
      <w:r w:rsidR="0009604E">
        <w:rPr>
          <w:rFonts w:ascii="Arial" w:hAnsi="Arial" w:cs="Arial"/>
          <w:sz w:val="22"/>
          <w:szCs w:val="22"/>
        </w:rPr>
        <w:t xml:space="preserve">a subset of high-risk infants who share an inherited genetic liability for autism </w:t>
      </w:r>
      <w:r w:rsidR="008B1268">
        <w:rPr>
          <w:rFonts w:ascii="Arial" w:hAnsi="Arial" w:cs="Arial"/>
          <w:sz w:val="22"/>
          <w:szCs w:val="22"/>
        </w:rPr>
        <w:t xml:space="preserve">and express features of the BAP; </w:t>
      </w:r>
      <w:r w:rsidR="0009604E">
        <w:rPr>
          <w:rFonts w:ascii="Arial" w:hAnsi="Arial" w:cs="Arial"/>
          <w:sz w:val="22"/>
          <w:szCs w:val="22"/>
        </w:rPr>
        <w:t>additional studies</w:t>
      </w:r>
      <w:r w:rsidR="00BC702A">
        <w:rPr>
          <w:rFonts w:ascii="Arial" w:hAnsi="Arial" w:cs="Arial"/>
          <w:sz w:val="22"/>
          <w:szCs w:val="22"/>
        </w:rPr>
        <w:t xml:space="preserve"> </w:t>
      </w:r>
      <w:r w:rsidR="0009604E">
        <w:rPr>
          <w:rFonts w:ascii="Arial" w:hAnsi="Arial" w:cs="Arial"/>
          <w:sz w:val="22"/>
          <w:szCs w:val="22"/>
        </w:rPr>
        <w:t>will be needed to determine whether familial ASD traits may capture phenotypic variation within this BAP group.</w:t>
      </w:r>
      <w:r w:rsidR="00C95CDE">
        <w:rPr>
          <w:rFonts w:ascii="Arial" w:hAnsi="Arial" w:cs="Arial"/>
          <w:sz w:val="22"/>
          <w:szCs w:val="22"/>
        </w:rPr>
        <w:t xml:space="preserve"> </w:t>
      </w:r>
    </w:p>
    <w:p w14:paraId="352040E2" w14:textId="4E89AF51" w:rsidR="006C6CD7" w:rsidRDefault="00FD4509" w:rsidP="007C73FA">
      <w:pPr>
        <w:spacing w:line="480" w:lineRule="auto"/>
        <w:ind w:firstLine="360"/>
        <w:rPr>
          <w:rFonts w:ascii="Arial" w:hAnsi="Arial" w:cs="Arial"/>
          <w:sz w:val="22"/>
          <w:szCs w:val="22"/>
        </w:rPr>
      </w:pPr>
      <w:r w:rsidRPr="007C73FA">
        <w:rPr>
          <w:rFonts w:ascii="Arial" w:hAnsi="Arial" w:cs="Arial"/>
          <w:sz w:val="22"/>
          <w:szCs w:val="22"/>
        </w:rPr>
        <w:t xml:space="preserve">This study has several strengths, including phenotyping of probands, and rich, </w:t>
      </w:r>
      <w:r w:rsidR="00792ED6" w:rsidRPr="007C73FA">
        <w:rPr>
          <w:rFonts w:ascii="Arial" w:hAnsi="Arial" w:cs="Arial"/>
          <w:sz w:val="22"/>
          <w:szCs w:val="22"/>
        </w:rPr>
        <w:t xml:space="preserve">prospective </w:t>
      </w:r>
      <w:r w:rsidRPr="007C73FA">
        <w:rPr>
          <w:rFonts w:ascii="Arial" w:hAnsi="Arial" w:cs="Arial"/>
          <w:sz w:val="22"/>
          <w:szCs w:val="22"/>
        </w:rPr>
        <w:t>longitudinal neuroimaging</w:t>
      </w:r>
      <w:r w:rsidR="00792ED6" w:rsidRPr="007C73FA">
        <w:rPr>
          <w:rFonts w:ascii="Arial" w:hAnsi="Arial" w:cs="Arial"/>
          <w:sz w:val="22"/>
          <w:szCs w:val="22"/>
        </w:rPr>
        <w:t xml:space="preserve">, </w:t>
      </w:r>
      <w:r w:rsidRPr="007C73FA">
        <w:rPr>
          <w:rFonts w:ascii="Arial" w:hAnsi="Arial" w:cs="Arial"/>
          <w:sz w:val="22"/>
          <w:szCs w:val="22"/>
        </w:rPr>
        <w:t xml:space="preserve">behavioral and clinical assessments of high-risk siblings. However, </w:t>
      </w:r>
      <w:r w:rsidR="001E53EB" w:rsidRPr="007C73FA">
        <w:rPr>
          <w:rFonts w:ascii="Arial" w:hAnsi="Arial" w:cs="Arial"/>
          <w:sz w:val="22"/>
          <w:szCs w:val="22"/>
        </w:rPr>
        <w:t>there are</w:t>
      </w:r>
      <w:r w:rsidRPr="007C73FA">
        <w:rPr>
          <w:rFonts w:ascii="Arial" w:hAnsi="Arial" w:cs="Arial"/>
          <w:sz w:val="22"/>
          <w:szCs w:val="22"/>
        </w:rPr>
        <w:t xml:space="preserve"> limitations that merit comment. </w:t>
      </w:r>
      <w:r w:rsidR="007D4AAE" w:rsidRPr="007C73FA">
        <w:rPr>
          <w:rFonts w:ascii="Arial" w:hAnsi="Arial" w:cs="Arial"/>
          <w:sz w:val="22"/>
          <w:szCs w:val="22"/>
        </w:rPr>
        <w:t>Importantly, f</w:t>
      </w:r>
      <w:r w:rsidRPr="007C73FA">
        <w:rPr>
          <w:rFonts w:ascii="Arial" w:hAnsi="Arial" w:cs="Arial"/>
          <w:sz w:val="22"/>
          <w:szCs w:val="22"/>
        </w:rPr>
        <w:t xml:space="preserve">amilial autistic traits are not direct measures of the complex genetic architecture of ASD, and thus can only serve as indirect </w:t>
      </w:r>
      <w:r w:rsidR="00792ED6" w:rsidRPr="007C73FA">
        <w:rPr>
          <w:rFonts w:ascii="Arial" w:hAnsi="Arial" w:cs="Arial"/>
          <w:sz w:val="22"/>
          <w:szCs w:val="22"/>
        </w:rPr>
        <w:t xml:space="preserve">indices </w:t>
      </w:r>
      <w:r w:rsidR="007F2467" w:rsidRPr="007C73FA">
        <w:rPr>
          <w:rFonts w:ascii="Arial" w:hAnsi="Arial" w:cs="Arial"/>
          <w:sz w:val="22"/>
          <w:szCs w:val="22"/>
        </w:rPr>
        <w:t xml:space="preserve">of inherited </w:t>
      </w:r>
      <w:r w:rsidR="00792ED6" w:rsidRPr="007C73FA">
        <w:rPr>
          <w:rFonts w:ascii="Arial" w:hAnsi="Arial" w:cs="Arial"/>
          <w:sz w:val="22"/>
          <w:szCs w:val="22"/>
        </w:rPr>
        <w:t xml:space="preserve">genetic background. </w:t>
      </w:r>
      <w:r w:rsidR="00657D95" w:rsidRPr="007C73FA">
        <w:rPr>
          <w:rFonts w:ascii="Arial" w:hAnsi="Arial" w:cs="Arial"/>
          <w:sz w:val="22"/>
          <w:szCs w:val="22"/>
        </w:rPr>
        <w:t>F</w:t>
      </w:r>
      <w:r w:rsidR="00792ED6" w:rsidRPr="007C73FA">
        <w:rPr>
          <w:rFonts w:ascii="Arial" w:hAnsi="Arial" w:cs="Arial"/>
          <w:sz w:val="22"/>
          <w:szCs w:val="22"/>
        </w:rPr>
        <w:t xml:space="preserve">uture large-scale genomics studies will be needed to </w:t>
      </w:r>
      <w:r w:rsidR="00657D95" w:rsidRPr="007C73FA">
        <w:rPr>
          <w:rFonts w:ascii="Arial" w:hAnsi="Arial" w:cs="Arial"/>
          <w:sz w:val="22"/>
          <w:szCs w:val="22"/>
        </w:rPr>
        <w:t xml:space="preserve">confirm that elevated polygenic risk </w:t>
      </w:r>
      <w:r w:rsidR="007F2467" w:rsidRPr="007C73FA">
        <w:rPr>
          <w:rFonts w:ascii="Arial" w:hAnsi="Arial" w:cs="Arial"/>
          <w:sz w:val="22"/>
          <w:szCs w:val="22"/>
        </w:rPr>
        <w:t xml:space="preserve">for ASD </w:t>
      </w:r>
      <w:r w:rsidR="00657D95" w:rsidRPr="007C73FA">
        <w:rPr>
          <w:rFonts w:ascii="Arial" w:hAnsi="Arial" w:cs="Arial"/>
          <w:sz w:val="22"/>
          <w:szCs w:val="22"/>
        </w:rPr>
        <w:t>is informative of recurrence risk and neurodevelopment in high-risk infants</w:t>
      </w:r>
      <w:r w:rsidR="002B6DF0" w:rsidRPr="007C73FA">
        <w:rPr>
          <w:rFonts w:ascii="Arial" w:hAnsi="Arial" w:cs="Arial"/>
          <w:sz w:val="22"/>
          <w:szCs w:val="22"/>
        </w:rPr>
        <w:t>; such studies will also be necessary to</w:t>
      </w:r>
      <w:r w:rsidR="007F2467" w:rsidRPr="007C73FA">
        <w:rPr>
          <w:rFonts w:ascii="Arial" w:hAnsi="Arial" w:cs="Arial"/>
          <w:sz w:val="22"/>
          <w:szCs w:val="22"/>
        </w:rPr>
        <w:t xml:space="preserve"> yield insights into causal and contributory variants. </w:t>
      </w:r>
      <w:r w:rsidR="004A3D86" w:rsidRPr="007C73FA">
        <w:rPr>
          <w:rFonts w:ascii="Arial" w:hAnsi="Arial" w:cs="Arial"/>
          <w:sz w:val="22"/>
          <w:szCs w:val="22"/>
        </w:rPr>
        <w:t xml:space="preserve">Our findings linking proband ASD traits to sibling recurrence risk warrants replication, as two other similar studies did not find that proband ASD traits (measured via other instruments) influenced recurrence risk [Ozonoff 2012, Schwichtenberg 2011]. Limited sample sizes prevented us from exploring how genetic liability for ASD may have different effects on the male and female brain, and from linking infant brain development to school-age behavioral outcomes; </w:t>
      </w:r>
      <w:r w:rsidR="007D4AAE" w:rsidRPr="007C73FA">
        <w:rPr>
          <w:rFonts w:ascii="Arial" w:hAnsi="Arial" w:cs="Arial"/>
          <w:sz w:val="22"/>
          <w:szCs w:val="22"/>
        </w:rPr>
        <w:t>the</w:t>
      </w:r>
      <w:r w:rsidR="004A3D86" w:rsidRPr="007C73FA">
        <w:rPr>
          <w:rFonts w:ascii="Arial" w:hAnsi="Arial" w:cs="Arial"/>
          <w:sz w:val="22"/>
          <w:szCs w:val="22"/>
        </w:rPr>
        <w:t xml:space="preserve"> </w:t>
      </w:r>
      <w:r w:rsidR="009215A3">
        <w:rPr>
          <w:rFonts w:ascii="Arial" w:hAnsi="Arial" w:cs="Arial"/>
          <w:sz w:val="22"/>
          <w:szCs w:val="22"/>
        </w:rPr>
        <w:t xml:space="preserve">planned </w:t>
      </w:r>
      <w:r w:rsidR="007D4AAE" w:rsidRPr="007C73FA">
        <w:rPr>
          <w:rFonts w:ascii="Arial" w:hAnsi="Arial" w:cs="Arial"/>
          <w:sz w:val="22"/>
          <w:szCs w:val="22"/>
        </w:rPr>
        <w:t>collection of another high-risk cohort will help to address sample size concerns in future investigations.</w:t>
      </w:r>
      <w:r w:rsidR="007C73FA" w:rsidRPr="007C73FA">
        <w:rPr>
          <w:rFonts w:ascii="Arial" w:hAnsi="Arial" w:cs="Arial"/>
          <w:sz w:val="22"/>
          <w:szCs w:val="22"/>
        </w:rPr>
        <w:t xml:space="preserve"> </w:t>
      </w:r>
    </w:p>
    <w:p w14:paraId="1A955AAA" w14:textId="7F478902" w:rsidR="00474E3E" w:rsidRDefault="007D4AAE" w:rsidP="000B1372">
      <w:pPr>
        <w:spacing w:line="480" w:lineRule="auto"/>
        <w:rPr>
          <w:rFonts w:ascii="Arial" w:hAnsi="Arial" w:cs="Arial"/>
          <w:sz w:val="22"/>
          <w:szCs w:val="22"/>
        </w:rPr>
      </w:pPr>
      <w:r>
        <w:rPr>
          <w:rFonts w:ascii="Arial" w:hAnsi="Arial" w:cs="Arial"/>
          <w:sz w:val="22"/>
          <w:szCs w:val="22"/>
        </w:rPr>
        <w:tab/>
        <w:t>Findings from our study provide evidence that f</w:t>
      </w:r>
      <w:r w:rsidRPr="00B3409F">
        <w:rPr>
          <w:rFonts w:ascii="Arial" w:hAnsi="Arial" w:cs="Arial"/>
          <w:sz w:val="22"/>
          <w:szCs w:val="22"/>
        </w:rPr>
        <w:t xml:space="preserve">amilial traits serve as important markers of genetic liability for </w:t>
      </w:r>
      <w:r>
        <w:rPr>
          <w:rFonts w:ascii="Arial" w:hAnsi="Arial" w:cs="Arial"/>
          <w:sz w:val="22"/>
          <w:szCs w:val="22"/>
        </w:rPr>
        <w:t xml:space="preserve">ASD that inform </w:t>
      </w:r>
      <w:r w:rsidRPr="00B3409F">
        <w:rPr>
          <w:rFonts w:ascii="Arial" w:hAnsi="Arial" w:cs="Arial"/>
          <w:sz w:val="22"/>
          <w:szCs w:val="22"/>
        </w:rPr>
        <w:t>aberrant neurodevelopment in</w:t>
      </w:r>
      <w:r w:rsidR="006C6CD7">
        <w:rPr>
          <w:rFonts w:ascii="Arial" w:hAnsi="Arial" w:cs="Arial"/>
          <w:sz w:val="22"/>
          <w:szCs w:val="22"/>
        </w:rPr>
        <w:t xml:space="preserve"> emerging autism</w:t>
      </w:r>
      <w:r w:rsidRPr="00B3409F">
        <w:rPr>
          <w:rFonts w:ascii="Arial" w:hAnsi="Arial" w:cs="Arial"/>
          <w:sz w:val="22"/>
          <w:szCs w:val="22"/>
        </w:rPr>
        <w:t>.</w:t>
      </w:r>
      <w:r w:rsidR="00A44F02">
        <w:rPr>
          <w:rFonts w:ascii="Arial" w:hAnsi="Arial" w:cs="Arial"/>
          <w:sz w:val="22"/>
          <w:szCs w:val="22"/>
        </w:rPr>
        <w:t xml:space="preserve"> Recent advances in prediction neuroscience have paved the way for identifying high-risk infants who will later be diagnosed with autism as early as 6 months of age [Emerson 2017]</w:t>
      </w:r>
      <w:r w:rsidR="006C6CD7">
        <w:rPr>
          <w:rFonts w:ascii="Arial" w:hAnsi="Arial" w:cs="Arial"/>
          <w:sz w:val="22"/>
          <w:szCs w:val="22"/>
        </w:rPr>
        <w:t>. The crucial next step</w:t>
      </w:r>
      <w:r w:rsidR="00A44F02">
        <w:rPr>
          <w:rFonts w:ascii="Arial" w:hAnsi="Arial" w:cs="Arial"/>
          <w:sz w:val="22"/>
          <w:szCs w:val="22"/>
        </w:rPr>
        <w:t xml:space="preserve"> </w:t>
      </w:r>
      <w:r w:rsidR="006C6CD7">
        <w:rPr>
          <w:rFonts w:ascii="Arial" w:hAnsi="Arial" w:cs="Arial"/>
          <w:sz w:val="22"/>
          <w:szCs w:val="22"/>
        </w:rPr>
        <w:t>for this work is</w:t>
      </w:r>
      <w:r w:rsidR="00A44F02">
        <w:rPr>
          <w:rFonts w:ascii="Arial" w:hAnsi="Arial" w:cs="Arial"/>
          <w:sz w:val="22"/>
          <w:szCs w:val="22"/>
        </w:rPr>
        <w:t xml:space="preserve"> to identify individualized areas of neurodevelopmental vulnerability [Girault &amp; Piven 2020] </w:t>
      </w:r>
      <w:r w:rsidR="006C6CD7">
        <w:rPr>
          <w:rFonts w:ascii="Arial" w:hAnsi="Arial" w:cs="Arial"/>
          <w:sz w:val="22"/>
          <w:szCs w:val="22"/>
        </w:rPr>
        <w:t xml:space="preserve">that </w:t>
      </w:r>
      <w:r w:rsidR="007C1A82">
        <w:rPr>
          <w:rFonts w:ascii="Arial" w:hAnsi="Arial" w:cs="Arial"/>
          <w:sz w:val="22"/>
          <w:szCs w:val="22"/>
        </w:rPr>
        <w:t>may inform</w:t>
      </w:r>
      <w:r w:rsidR="006C6CD7">
        <w:rPr>
          <w:rFonts w:ascii="Arial" w:hAnsi="Arial" w:cs="Arial"/>
          <w:sz w:val="22"/>
          <w:szCs w:val="22"/>
        </w:rPr>
        <w:t xml:space="preserve"> targets and timing for early personalized interventions. A</w:t>
      </w:r>
      <w:r w:rsidR="00A44F02">
        <w:rPr>
          <w:rFonts w:ascii="Arial" w:hAnsi="Arial" w:cs="Arial"/>
          <w:sz w:val="22"/>
          <w:szCs w:val="22"/>
        </w:rPr>
        <w:t>s demonstrated in this study</w:t>
      </w:r>
      <w:r w:rsidR="006C6CD7">
        <w:rPr>
          <w:rFonts w:ascii="Arial" w:hAnsi="Arial" w:cs="Arial"/>
          <w:sz w:val="22"/>
          <w:szCs w:val="22"/>
        </w:rPr>
        <w:t>,</w:t>
      </w:r>
      <w:r w:rsidR="00A44F02">
        <w:rPr>
          <w:rFonts w:ascii="Arial" w:hAnsi="Arial" w:cs="Arial"/>
          <w:sz w:val="22"/>
          <w:szCs w:val="22"/>
        </w:rPr>
        <w:t xml:space="preserve"> and our previous report [Girault 2020]</w:t>
      </w:r>
      <w:r w:rsidR="006C6CD7">
        <w:rPr>
          <w:rFonts w:ascii="Arial" w:hAnsi="Arial" w:cs="Arial"/>
          <w:sz w:val="22"/>
          <w:szCs w:val="22"/>
        </w:rPr>
        <w:t>, proband traits</w:t>
      </w:r>
      <w:r w:rsidR="00A44F02">
        <w:rPr>
          <w:rFonts w:ascii="Arial" w:hAnsi="Arial" w:cs="Arial"/>
          <w:sz w:val="22"/>
          <w:szCs w:val="22"/>
        </w:rPr>
        <w:t xml:space="preserve"> may be </w:t>
      </w:r>
      <w:r w:rsidR="006C6CD7">
        <w:rPr>
          <w:rFonts w:ascii="Arial" w:hAnsi="Arial" w:cs="Arial"/>
          <w:sz w:val="22"/>
          <w:szCs w:val="22"/>
        </w:rPr>
        <w:lastRenderedPageBreak/>
        <w:t xml:space="preserve">particularly </w:t>
      </w:r>
      <w:r w:rsidR="00A44F02">
        <w:rPr>
          <w:rFonts w:ascii="Arial" w:hAnsi="Arial" w:cs="Arial"/>
          <w:sz w:val="22"/>
          <w:szCs w:val="22"/>
        </w:rPr>
        <w:t>important</w:t>
      </w:r>
      <w:r w:rsidR="007C1A82">
        <w:rPr>
          <w:rFonts w:ascii="Arial" w:hAnsi="Arial" w:cs="Arial"/>
          <w:sz w:val="22"/>
          <w:szCs w:val="22"/>
        </w:rPr>
        <w:t>, cost-effective</w:t>
      </w:r>
      <w:r w:rsidR="00A44F02">
        <w:rPr>
          <w:rFonts w:ascii="Arial" w:hAnsi="Arial" w:cs="Arial"/>
          <w:sz w:val="22"/>
          <w:szCs w:val="22"/>
        </w:rPr>
        <w:t xml:space="preserve"> presymptomatic markers to include in </w:t>
      </w:r>
      <w:r w:rsidR="007C1A82">
        <w:rPr>
          <w:rFonts w:ascii="Arial" w:hAnsi="Arial" w:cs="Arial"/>
          <w:sz w:val="22"/>
          <w:szCs w:val="22"/>
        </w:rPr>
        <w:t xml:space="preserve">such </w:t>
      </w:r>
      <w:r w:rsidR="00B318E4">
        <w:rPr>
          <w:rFonts w:ascii="Arial" w:hAnsi="Arial" w:cs="Arial"/>
          <w:sz w:val="22"/>
          <w:szCs w:val="22"/>
        </w:rPr>
        <w:t xml:space="preserve">a prediction framework. </w:t>
      </w:r>
      <w:r w:rsidR="004A29B0">
        <w:rPr>
          <w:rFonts w:ascii="Arial" w:hAnsi="Arial" w:cs="Arial"/>
          <w:sz w:val="22"/>
          <w:szCs w:val="22"/>
        </w:rPr>
        <w:t xml:space="preserve">Future studies of high-risk infant siblings should incorporate deep phenotyping of biological parents and siblings build a clearer picture of risk profiles at the level of the individual family and child, </w:t>
      </w:r>
      <w:r w:rsidR="001458E5">
        <w:rPr>
          <w:rFonts w:ascii="Arial" w:hAnsi="Arial" w:cs="Arial"/>
          <w:sz w:val="22"/>
          <w:szCs w:val="22"/>
        </w:rPr>
        <w:t xml:space="preserve">with the ultimate goal of maximizing the appropriateness of interventions to improve long-term outcomes. </w:t>
      </w:r>
      <w:r w:rsidR="004A29B0">
        <w:rPr>
          <w:rFonts w:ascii="Arial" w:hAnsi="Arial" w:cs="Arial"/>
          <w:sz w:val="22"/>
          <w:szCs w:val="22"/>
        </w:rPr>
        <w:t xml:space="preserve"> </w:t>
      </w:r>
    </w:p>
    <w:p w14:paraId="6CB0C2F2" w14:textId="5433C203" w:rsidR="00474E3E" w:rsidRDefault="00474E3E" w:rsidP="000B1372">
      <w:pPr>
        <w:spacing w:line="480" w:lineRule="auto"/>
        <w:rPr>
          <w:rFonts w:ascii="Arial" w:hAnsi="Arial" w:cs="Arial"/>
          <w:sz w:val="22"/>
          <w:szCs w:val="22"/>
        </w:rPr>
      </w:pPr>
    </w:p>
    <w:p w14:paraId="60A6CFEB" w14:textId="2DDA2990" w:rsidR="00474E3E" w:rsidDel="00293EBE" w:rsidRDefault="00C900A7" w:rsidP="000B1372">
      <w:pPr>
        <w:spacing w:line="480" w:lineRule="auto"/>
        <w:rPr>
          <w:del w:id="40" w:author="Donovan, Kevin" w:date="2020-07-20T16:05:00Z"/>
          <w:rFonts w:ascii="Arial" w:hAnsi="Arial" w:cs="Arial"/>
          <w:sz w:val="22"/>
          <w:szCs w:val="22"/>
        </w:rPr>
      </w:pPr>
      <w:ins w:id="41" w:author="Donovan, Kevin" w:date="2020-07-20T16:05:00Z">
        <w:r>
          <w:rPr>
            <w:rFonts w:ascii="Arial" w:hAnsi="Arial" w:cs="Arial"/>
            <w:sz w:val="22"/>
            <w:szCs w:val="22"/>
          </w:rPr>
          <w:t>*</w:t>
        </w:r>
      </w:ins>
      <w:ins w:id="42" w:author="Donovan, Kevin" w:date="2020-07-20T16:06:00Z">
        <w:r w:rsidRPr="00C900A7">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Lipsey, M. W., &amp; Wilson, D. B. (2001). </w:t>
        </w:r>
        <w:r>
          <w:rPr>
            <w:rStyle w:val="Emphasis"/>
            <w:rFonts w:ascii="Arial" w:hAnsi="Arial" w:cs="Arial"/>
            <w:color w:val="333333"/>
            <w:sz w:val="21"/>
            <w:szCs w:val="21"/>
          </w:rPr>
          <w:t xml:space="preserve">Applied social research methods series; Vol. </w:t>
        </w:r>
        <w:proofErr w:type="gramStart"/>
        <w:r>
          <w:rPr>
            <w:rStyle w:val="Emphasis"/>
            <w:rFonts w:ascii="Arial" w:hAnsi="Arial" w:cs="Arial"/>
            <w:color w:val="333333"/>
            <w:sz w:val="21"/>
            <w:szCs w:val="21"/>
          </w:rPr>
          <w:t>49.Practical</w:t>
        </w:r>
        <w:proofErr w:type="gramEnd"/>
        <w:r>
          <w:rPr>
            <w:rStyle w:val="Emphasis"/>
            <w:rFonts w:ascii="Arial" w:hAnsi="Arial" w:cs="Arial"/>
            <w:color w:val="333333"/>
            <w:sz w:val="21"/>
            <w:szCs w:val="21"/>
          </w:rPr>
          <w:t xml:space="preserve"> meta-analysis. </w:t>
        </w:r>
        <w:r>
          <w:rPr>
            <w:rFonts w:ascii="Arial" w:hAnsi="Arial" w:cs="Arial"/>
            <w:color w:val="333333"/>
            <w:sz w:val="21"/>
            <w:szCs w:val="21"/>
            <w:shd w:val="clear" w:color="auto" w:fill="FFFFFF"/>
          </w:rPr>
          <w:t>Sage Publications, Inc.</w:t>
        </w:r>
      </w:ins>
    </w:p>
    <w:p w14:paraId="73325DBE" w14:textId="77777777" w:rsidR="007C1A82" w:rsidRPr="000B1372" w:rsidRDefault="007C1A82" w:rsidP="000B1372">
      <w:pPr>
        <w:spacing w:line="480" w:lineRule="auto"/>
        <w:rPr>
          <w:rFonts w:ascii="Arial" w:hAnsi="Arial" w:cs="Arial"/>
          <w:sz w:val="22"/>
          <w:szCs w:val="22"/>
        </w:rPr>
      </w:pPr>
    </w:p>
    <w:sectPr w:rsidR="007C1A82" w:rsidRPr="000B1372" w:rsidSect="00A634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Jessica Girault" w:date="2020-06-15T15:14:00Z" w:initials="JG">
    <w:p w14:paraId="066704FE" w14:textId="20ED4FC4" w:rsidR="0034066A" w:rsidRDefault="0034066A">
      <w:pPr>
        <w:pStyle w:val="CommentText"/>
      </w:pPr>
      <w:r>
        <w:rPr>
          <w:rStyle w:val="CommentReference"/>
        </w:rPr>
        <w:annotationRef/>
      </w:r>
      <w:r>
        <w:t>Kevin – see supplement; we need to re-scale so that these beta values are not rounded to zero due to small FA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70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0EEC" w16cex:dateUtc="2020-06-15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704FE" w16cid:durableId="22920E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8174A" w14:textId="77777777" w:rsidR="00EB3FF6" w:rsidRDefault="00EB3FF6" w:rsidP="00DA739A">
      <w:r>
        <w:separator/>
      </w:r>
    </w:p>
  </w:endnote>
  <w:endnote w:type="continuationSeparator" w:id="0">
    <w:p w14:paraId="2201FD9D" w14:textId="77777777" w:rsidR="00EB3FF6" w:rsidRDefault="00EB3FF6" w:rsidP="00DA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12911" w14:textId="77777777" w:rsidR="00EB3FF6" w:rsidRDefault="00EB3FF6" w:rsidP="00DA739A">
      <w:r>
        <w:separator/>
      </w:r>
    </w:p>
  </w:footnote>
  <w:footnote w:type="continuationSeparator" w:id="0">
    <w:p w14:paraId="215CA706" w14:textId="77777777" w:rsidR="00EB3FF6" w:rsidRDefault="00EB3FF6" w:rsidP="00DA7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720660"/>
      <w:docPartObj>
        <w:docPartGallery w:val="Page Numbers (Top of Page)"/>
        <w:docPartUnique/>
      </w:docPartObj>
    </w:sdtPr>
    <w:sdtEndPr>
      <w:rPr>
        <w:rStyle w:val="PageNumber"/>
      </w:rPr>
    </w:sdtEndPr>
    <w:sdtContent>
      <w:p w14:paraId="58834DD9" w14:textId="1B017694" w:rsidR="00EB3FF6" w:rsidRDefault="00EB3FF6" w:rsidP="002469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E56C04" w14:textId="77777777" w:rsidR="00EB3FF6" w:rsidRDefault="00EB3FF6" w:rsidP="00DA73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rPr>
      <w:id w:val="-226235768"/>
      <w:docPartObj>
        <w:docPartGallery w:val="Page Numbers (Top of Page)"/>
        <w:docPartUnique/>
      </w:docPartObj>
    </w:sdtPr>
    <w:sdtEndPr>
      <w:rPr>
        <w:rStyle w:val="PageNumber"/>
      </w:rPr>
    </w:sdtEndPr>
    <w:sdtContent>
      <w:p w14:paraId="729708D6" w14:textId="6CC43B68" w:rsidR="00EB3FF6" w:rsidRPr="00DA739A" w:rsidRDefault="00EB3FF6" w:rsidP="00246931">
        <w:pPr>
          <w:pStyle w:val="Header"/>
          <w:framePr w:wrap="none" w:vAnchor="text" w:hAnchor="margin" w:xAlign="right" w:y="1"/>
          <w:rPr>
            <w:rStyle w:val="PageNumber"/>
            <w:rFonts w:ascii="Arial" w:hAnsi="Arial" w:cs="Arial"/>
          </w:rPr>
        </w:pPr>
        <w:r w:rsidRPr="00DA739A">
          <w:rPr>
            <w:rStyle w:val="PageNumber"/>
            <w:rFonts w:ascii="Arial" w:hAnsi="Arial" w:cs="Arial"/>
          </w:rPr>
          <w:fldChar w:fldCharType="begin"/>
        </w:r>
        <w:r w:rsidRPr="00DA739A">
          <w:rPr>
            <w:rStyle w:val="PageNumber"/>
            <w:rFonts w:ascii="Arial" w:hAnsi="Arial" w:cs="Arial"/>
          </w:rPr>
          <w:instrText xml:space="preserve"> PAGE </w:instrText>
        </w:r>
        <w:r w:rsidRPr="00DA739A">
          <w:rPr>
            <w:rStyle w:val="PageNumber"/>
            <w:rFonts w:ascii="Arial" w:hAnsi="Arial" w:cs="Arial"/>
          </w:rPr>
          <w:fldChar w:fldCharType="separate"/>
        </w:r>
        <w:r w:rsidRPr="00DA739A">
          <w:rPr>
            <w:rStyle w:val="PageNumber"/>
            <w:rFonts w:ascii="Arial" w:hAnsi="Arial" w:cs="Arial"/>
            <w:noProof/>
          </w:rPr>
          <w:t>1</w:t>
        </w:r>
        <w:r w:rsidRPr="00DA739A">
          <w:rPr>
            <w:rStyle w:val="PageNumber"/>
            <w:rFonts w:ascii="Arial" w:hAnsi="Arial" w:cs="Arial"/>
          </w:rPr>
          <w:fldChar w:fldCharType="end"/>
        </w:r>
      </w:p>
    </w:sdtContent>
  </w:sdt>
  <w:p w14:paraId="0C161700" w14:textId="77777777" w:rsidR="00EB3FF6" w:rsidRDefault="00EB3FF6" w:rsidP="00DA739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1CB"/>
    <w:multiLevelType w:val="hybridMultilevel"/>
    <w:tmpl w:val="9402998C"/>
    <w:lvl w:ilvl="0" w:tplc="09208A6A">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734D0"/>
    <w:multiLevelType w:val="hybridMultilevel"/>
    <w:tmpl w:val="A352EAB4"/>
    <w:lvl w:ilvl="0" w:tplc="09208A6A">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2AE7FC9"/>
    <w:multiLevelType w:val="hybridMultilevel"/>
    <w:tmpl w:val="C34A69D0"/>
    <w:lvl w:ilvl="0" w:tplc="956E29A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187D"/>
    <w:multiLevelType w:val="hybridMultilevel"/>
    <w:tmpl w:val="CAB63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668CE"/>
    <w:multiLevelType w:val="hybridMultilevel"/>
    <w:tmpl w:val="D96EE6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0E530F"/>
    <w:multiLevelType w:val="hybridMultilevel"/>
    <w:tmpl w:val="75942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novan, Kevin">
    <w15:presenceInfo w15:providerId="None" w15:userId="Donovan, Kevin"/>
  </w15:person>
  <w15:person w15:author="Jessica Girault">
    <w15:presenceInfo w15:providerId="AD" w15:userId="S::jbullins@ad.unc.edu::f6aa1d10-d906-44b9-9cd5-29f7b42cec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2C"/>
    <w:rsid w:val="0000502C"/>
    <w:rsid w:val="000210FE"/>
    <w:rsid w:val="00021BAD"/>
    <w:rsid w:val="00024AF6"/>
    <w:rsid w:val="00027F5F"/>
    <w:rsid w:val="00033154"/>
    <w:rsid w:val="00033699"/>
    <w:rsid w:val="00034421"/>
    <w:rsid w:val="00042355"/>
    <w:rsid w:val="000454AC"/>
    <w:rsid w:val="00050237"/>
    <w:rsid w:val="00056169"/>
    <w:rsid w:val="0006095B"/>
    <w:rsid w:val="00062BF7"/>
    <w:rsid w:val="00070FFB"/>
    <w:rsid w:val="0009253E"/>
    <w:rsid w:val="0009604E"/>
    <w:rsid w:val="000A0B12"/>
    <w:rsid w:val="000A1314"/>
    <w:rsid w:val="000A34B3"/>
    <w:rsid w:val="000B1372"/>
    <w:rsid w:val="000B226D"/>
    <w:rsid w:val="000B4D84"/>
    <w:rsid w:val="000E160B"/>
    <w:rsid w:val="000E25B5"/>
    <w:rsid w:val="000E48C9"/>
    <w:rsid w:val="000F18BF"/>
    <w:rsid w:val="000F38B3"/>
    <w:rsid w:val="000F74D7"/>
    <w:rsid w:val="001023BF"/>
    <w:rsid w:val="00102EB3"/>
    <w:rsid w:val="00110374"/>
    <w:rsid w:val="001103DD"/>
    <w:rsid w:val="001246BA"/>
    <w:rsid w:val="0013119F"/>
    <w:rsid w:val="0013339A"/>
    <w:rsid w:val="001354B2"/>
    <w:rsid w:val="0013697B"/>
    <w:rsid w:val="00143C40"/>
    <w:rsid w:val="001458E5"/>
    <w:rsid w:val="00146E9B"/>
    <w:rsid w:val="00150878"/>
    <w:rsid w:val="00153ECC"/>
    <w:rsid w:val="00161591"/>
    <w:rsid w:val="00161FA5"/>
    <w:rsid w:val="0016443D"/>
    <w:rsid w:val="00171B54"/>
    <w:rsid w:val="00174647"/>
    <w:rsid w:val="00175092"/>
    <w:rsid w:val="0017616A"/>
    <w:rsid w:val="00177E94"/>
    <w:rsid w:val="00181D8E"/>
    <w:rsid w:val="001827FF"/>
    <w:rsid w:val="0019070A"/>
    <w:rsid w:val="00196099"/>
    <w:rsid w:val="001A1ACA"/>
    <w:rsid w:val="001A26B2"/>
    <w:rsid w:val="001A549A"/>
    <w:rsid w:val="001B5835"/>
    <w:rsid w:val="001B6E73"/>
    <w:rsid w:val="001C1672"/>
    <w:rsid w:val="001D56E4"/>
    <w:rsid w:val="001D73BD"/>
    <w:rsid w:val="001E53EB"/>
    <w:rsid w:val="001F0295"/>
    <w:rsid w:val="001F628B"/>
    <w:rsid w:val="002028BB"/>
    <w:rsid w:val="002041E3"/>
    <w:rsid w:val="00207548"/>
    <w:rsid w:val="00211D7C"/>
    <w:rsid w:val="002149F7"/>
    <w:rsid w:val="002173FB"/>
    <w:rsid w:val="00222754"/>
    <w:rsid w:val="0022365C"/>
    <w:rsid w:val="00227DAA"/>
    <w:rsid w:val="0023579D"/>
    <w:rsid w:val="002357B7"/>
    <w:rsid w:val="002418D8"/>
    <w:rsid w:val="0024344C"/>
    <w:rsid w:val="00245484"/>
    <w:rsid w:val="00246931"/>
    <w:rsid w:val="00246D39"/>
    <w:rsid w:val="0025173E"/>
    <w:rsid w:val="00255B74"/>
    <w:rsid w:val="00264AB3"/>
    <w:rsid w:val="00270E2C"/>
    <w:rsid w:val="00276B57"/>
    <w:rsid w:val="00286984"/>
    <w:rsid w:val="00292E24"/>
    <w:rsid w:val="00293EBE"/>
    <w:rsid w:val="0029492D"/>
    <w:rsid w:val="00294ADE"/>
    <w:rsid w:val="002967F9"/>
    <w:rsid w:val="00296D27"/>
    <w:rsid w:val="002A3B99"/>
    <w:rsid w:val="002B02F1"/>
    <w:rsid w:val="002B3BF3"/>
    <w:rsid w:val="002B4CF6"/>
    <w:rsid w:val="002B5197"/>
    <w:rsid w:val="002B6DF0"/>
    <w:rsid w:val="002C268C"/>
    <w:rsid w:val="002C3FCA"/>
    <w:rsid w:val="002E000A"/>
    <w:rsid w:val="002E14B3"/>
    <w:rsid w:val="002E167B"/>
    <w:rsid w:val="002E6579"/>
    <w:rsid w:val="002E7E96"/>
    <w:rsid w:val="002F3DF0"/>
    <w:rsid w:val="002F7ACD"/>
    <w:rsid w:val="00301103"/>
    <w:rsid w:val="003014F4"/>
    <w:rsid w:val="00304832"/>
    <w:rsid w:val="00310928"/>
    <w:rsid w:val="00312377"/>
    <w:rsid w:val="00322F01"/>
    <w:rsid w:val="00324418"/>
    <w:rsid w:val="00325CF6"/>
    <w:rsid w:val="0033348F"/>
    <w:rsid w:val="0034066A"/>
    <w:rsid w:val="00344AF9"/>
    <w:rsid w:val="00352818"/>
    <w:rsid w:val="00353F94"/>
    <w:rsid w:val="003556EB"/>
    <w:rsid w:val="00364709"/>
    <w:rsid w:val="003675F9"/>
    <w:rsid w:val="0037098C"/>
    <w:rsid w:val="00374542"/>
    <w:rsid w:val="00386921"/>
    <w:rsid w:val="00392C58"/>
    <w:rsid w:val="00396130"/>
    <w:rsid w:val="003A185F"/>
    <w:rsid w:val="003A28F0"/>
    <w:rsid w:val="003A5DA0"/>
    <w:rsid w:val="003C20D9"/>
    <w:rsid w:val="003C248F"/>
    <w:rsid w:val="003C2DC4"/>
    <w:rsid w:val="003C3665"/>
    <w:rsid w:val="003C60F3"/>
    <w:rsid w:val="003C6C5B"/>
    <w:rsid w:val="003C6FC7"/>
    <w:rsid w:val="003D14F8"/>
    <w:rsid w:val="003D6043"/>
    <w:rsid w:val="003E09D2"/>
    <w:rsid w:val="003E555A"/>
    <w:rsid w:val="003F35E6"/>
    <w:rsid w:val="003F36F6"/>
    <w:rsid w:val="004038D3"/>
    <w:rsid w:val="00412B88"/>
    <w:rsid w:val="0041707A"/>
    <w:rsid w:val="0042371E"/>
    <w:rsid w:val="00424690"/>
    <w:rsid w:val="00427299"/>
    <w:rsid w:val="00431288"/>
    <w:rsid w:val="00431826"/>
    <w:rsid w:val="00433889"/>
    <w:rsid w:val="00433AF1"/>
    <w:rsid w:val="00435561"/>
    <w:rsid w:val="00435A9B"/>
    <w:rsid w:val="00443D11"/>
    <w:rsid w:val="00445675"/>
    <w:rsid w:val="00446C5B"/>
    <w:rsid w:val="00447BDF"/>
    <w:rsid w:val="004522CC"/>
    <w:rsid w:val="00452FCA"/>
    <w:rsid w:val="00453AEC"/>
    <w:rsid w:val="004547AD"/>
    <w:rsid w:val="0045537A"/>
    <w:rsid w:val="004576A6"/>
    <w:rsid w:val="00462919"/>
    <w:rsid w:val="0046681C"/>
    <w:rsid w:val="00474E3E"/>
    <w:rsid w:val="00482CBD"/>
    <w:rsid w:val="00483C14"/>
    <w:rsid w:val="00487D96"/>
    <w:rsid w:val="00493BBE"/>
    <w:rsid w:val="00496DC3"/>
    <w:rsid w:val="004977E5"/>
    <w:rsid w:val="004A29B0"/>
    <w:rsid w:val="004A3D86"/>
    <w:rsid w:val="004A687D"/>
    <w:rsid w:val="004B2E5C"/>
    <w:rsid w:val="004C535B"/>
    <w:rsid w:val="004C71FA"/>
    <w:rsid w:val="004D074A"/>
    <w:rsid w:val="004D35D1"/>
    <w:rsid w:val="004D6ABA"/>
    <w:rsid w:val="004D7BDE"/>
    <w:rsid w:val="004E051E"/>
    <w:rsid w:val="004E2DCC"/>
    <w:rsid w:val="004E3477"/>
    <w:rsid w:val="004F3B08"/>
    <w:rsid w:val="004F4685"/>
    <w:rsid w:val="004F4F10"/>
    <w:rsid w:val="005047AC"/>
    <w:rsid w:val="00510031"/>
    <w:rsid w:val="005169E2"/>
    <w:rsid w:val="00517104"/>
    <w:rsid w:val="0052101D"/>
    <w:rsid w:val="00527341"/>
    <w:rsid w:val="00527C43"/>
    <w:rsid w:val="005407A5"/>
    <w:rsid w:val="00540BE7"/>
    <w:rsid w:val="00543620"/>
    <w:rsid w:val="0054547D"/>
    <w:rsid w:val="00547C9B"/>
    <w:rsid w:val="00553619"/>
    <w:rsid w:val="00567C56"/>
    <w:rsid w:val="00571AAD"/>
    <w:rsid w:val="00573108"/>
    <w:rsid w:val="0057328F"/>
    <w:rsid w:val="00590174"/>
    <w:rsid w:val="005924F2"/>
    <w:rsid w:val="00593772"/>
    <w:rsid w:val="005949D6"/>
    <w:rsid w:val="00595860"/>
    <w:rsid w:val="005966B4"/>
    <w:rsid w:val="005A0E13"/>
    <w:rsid w:val="005A2721"/>
    <w:rsid w:val="005A4953"/>
    <w:rsid w:val="005B1EB5"/>
    <w:rsid w:val="005B4166"/>
    <w:rsid w:val="005D7803"/>
    <w:rsid w:val="005E0C35"/>
    <w:rsid w:val="005E14E2"/>
    <w:rsid w:val="005E52C5"/>
    <w:rsid w:val="005F2E13"/>
    <w:rsid w:val="005F638C"/>
    <w:rsid w:val="005F6E5C"/>
    <w:rsid w:val="005F73AD"/>
    <w:rsid w:val="0060220D"/>
    <w:rsid w:val="0060627F"/>
    <w:rsid w:val="00620A7E"/>
    <w:rsid w:val="0062169F"/>
    <w:rsid w:val="00623AC7"/>
    <w:rsid w:val="00626F1C"/>
    <w:rsid w:val="006307A3"/>
    <w:rsid w:val="00634F51"/>
    <w:rsid w:val="00644156"/>
    <w:rsid w:val="0064534D"/>
    <w:rsid w:val="00651C48"/>
    <w:rsid w:val="00654854"/>
    <w:rsid w:val="00655946"/>
    <w:rsid w:val="00657D95"/>
    <w:rsid w:val="006630D1"/>
    <w:rsid w:val="00673AE5"/>
    <w:rsid w:val="006754D5"/>
    <w:rsid w:val="006878B4"/>
    <w:rsid w:val="006931A4"/>
    <w:rsid w:val="00695301"/>
    <w:rsid w:val="006A1087"/>
    <w:rsid w:val="006A1E53"/>
    <w:rsid w:val="006A2206"/>
    <w:rsid w:val="006A32AB"/>
    <w:rsid w:val="006A6973"/>
    <w:rsid w:val="006C347A"/>
    <w:rsid w:val="006C3AAB"/>
    <w:rsid w:val="006C6CD7"/>
    <w:rsid w:val="006D00D8"/>
    <w:rsid w:val="006D15C4"/>
    <w:rsid w:val="006D6324"/>
    <w:rsid w:val="006D7D14"/>
    <w:rsid w:val="006E07DC"/>
    <w:rsid w:val="006E0A83"/>
    <w:rsid w:val="006E67CF"/>
    <w:rsid w:val="006F057B"/>
    <w:rsid w:val="006F0FBF"/>
    <w:rsid w:val="006F1AF4"/>
    <w:rsid w:val="006F3A2A"/>
    <w:rsid w:val="006F607B"/>
    <w:rsid w:val="006F7569"/>
    <w:rsid w:val="007003D8"/>
    <w:rsid w:val="007036C7"/>
    <w:rsid w:val="0070482F"/>
    <w:rsid w:val="00715974"/>
    <w:rsid w:val="007177C9"/>
    <w:rsid w:val="00723F92"/>
    <w:rsid w:val="007246D2"/>
    <w:rsid w:val="00725C8B"/>
    <w:rsid w:val="00727788"/>
    <w:rsid w:val="00727976"/>
    <w:rsid w:val="00737D85"/>
    <w:rsid w:val="007415D8"/>
    <w:rsid w:val="007505AD"/>
    <w:rsid w:val="00751107"/>
    <w:rsid w:val="00752962"/>
    <w:rsid w:val="00760615"/>
    <w:rsid w:val="0076203F"/>
    <w:rsid w:val="007621CD"/>
    <w:rsid w:val="00764019"/>
    <w:rsid w:val="007728EA"/>
    <w:rsid w:val="00781FE0"/>
    <w:rsid w:val="00785224"/>
    <w:rsid w:val="00786181"/>
    <w:rsid w:val="007863A2"/>
    <w:rsid w:val="00786D6E"/>
    <w:rsid w:val="0078756A"/>
    <w:rsid w:val="00787B31"/>
    <w:rsid w:val="00792ED6"/>
    <w:rsid w:val="007A1497"/>
    <w:rsid w:val="007A1BC0"/>
    <w:rsid w:val="007A2602"/>
    <w:rsid w:val="007A4402"/>
    <w:rsid w:val="007A591E"/>
    <w:rsid w:val="007A5E98"/>
    <w:rsid w:val="007A673A"/>
    <w:rsid w:val="007B043A"/>
    <w:rsid w:val="007B178F"/>
    <w:rsid w:val="007B3C77"/>
    <w:rsid w:val="007B4FD0"/>
    <w:rsid w:val="007B6F98"/>
    <w:rsid w:val="007C1A82"/>
    <w:rsid w:val="007C73FA"/>
    <w:rsid w:val="007C78BB"/>
    <w:rsid w:val="007D4AAE"/>
    <w:rsid w:val="007E4E5D"/>
    <w:rsid w:val="007E6490"/>
    <w:rsid w:val="007E6D3B"/>
    <w:rsid w:val="007F2467"/>
    <w:rsid w:val="007F533E"/>
    <w:rsid w:val="007F551D"/>
    <w:rsid w:val="008064D8"/>
    <w:rsid w:val="0081663D"/>
    <w:rsid w:val="00821D45"/>
    <w:rsid w:val="00822AA3"/>
    <w:rsid w:val="008276FA"/>
    <w:rsid w:val="00834E3E"/>
    <w:rsid w:val="0083685C"/>
    <w:rsid w:val="00844B8B"/>
    <w:rsid w:val="008478E6"/>
    <w:rsid w:val="00852241"/>
    <w:rsid w:val="00852AD7"/>
    <w:rsid w:val="00860B7B"/>
    <w:rsid w:val="00867437"/>
    <w:rsid w:val="00870BCA"/>
    <w:rsid w:val="00876AE9"/>
    <w:rsid w:val="0088308E"/>
    <w:rsid w:val="00886CAE"/>
    <w:rsid w:val="00892326"/>
    <w:rsid w:val="008949D0"/>
    <w:rsid w:val="008A198A"/>
    <w:rsid w:val="008A29C3"/>
    <w:rsid w:val="008A3B7E"/>
    <w:rsid w:val="008A5ACA"/>
    <w:rsid w:val="008A62F7"/>
    <w:rsid w:val="008B0DF3"/>
    <w:rsid w:val="008B1268"/>
    <w:rsid w:val="008C26E9"/>
    <w:rsid w:val="008D02B1"/>
    <w:rsid w:val="008D0EF7"/>
    <w:rsid w:val="008D687E"/>
    <w:rsid w:val="009040B7"/>
    <w:rsid w:val="00905443"/>
    <w:rsid w:val="00905527"/>
    <w:rsid w:val="009135E4"/>
    <w:rsid w:val="009215A3"/>
    <w:rsid w:val="00921A25"/>
    <w:rsid w:val="00922950"/>
    <w:rsid w:val="00923569"/>
    <w:rsid w:val="00925F97"/>
    <w:rsid w:val="00931AB2"/>
    <w:rsid w:val="00932E81"/>
    <w:rsid w:val="00936F80"/>
    <w:rsid w:val="00941666"/>
    <w:rsid w:val="00944DA0"/>
    <w:rsid w:val="00950034"/>
    <w:rsid w:val="00953C33"/>
    <w:rsid w:val="009602B3"/>
    <w:rsid w:val="009716BD"/>
    <w:rsid w:val="00976BB1"/>
    <w:rsid w:val="009808D0"/>
    <w:rsid w:val="00990B60"/>
    <w:rsid w:val="00990CB0"/>
    <w:rsid w:val="00991D63"/>
    <w:rsid w:val="0099240F"/>
    <w:rsid w:val="009B3B00"/>
    <w:rsid w:val="009C3415"/>
    <w:rsid w:val="009C45E3"/>
    <w:rsid w:val="009F1C3B"/>
    <w:rsid w:val="009F3C2E"/>
    <w:rsid w:val="00A052E9"/>
    <w:rsid w:val="00A0742F"/>
    <w:rsid w:val="00A11343"/>
    <w:rsid w:val="00A14101"/>
    <w:rsid w:val="00A15853"/>
    <w:rsid w:val="00A16CF9"/>
    <w:rsid w:val="00A20FB3"/>
    <w:rsid w:val="00A21B9F"/>
    <w:rsid w:val="00A40650"/>
    <w:rsid w:val="00A43CE6"/>
    <w:rsid w:val="00A44F02"/>
    <w:rsid w:val="00A47091"/>
    <w:rsid w:val="00A53252"/>
    <w:rsid w:val="00A543A7"/>
    <w:rsid w:val="00A63484"/>
    <w:rsid w:val="00A80A77"/>
    <w:rsid w:val="00A819C8"/>
    <w:rsid w:val="00A82148"/>
    <w:rsid w:val="00AA5DC4"/>
    <w:rsid w:val="00AA6705"/>
    <w:rsid w:val="00AB465E"/>
    <w:rsid w:val="00AB4BF4"/>
    <w:rsid w:val="00AC05CB"/>
    <w:rsid w:val="00AD2FCA"/>
    <w:rsid w:val="00AE3289"/>
    <w:rsid w:val="00AE5E9F"/>
    <w:rsid w:val="00AE703F"/>
    <w:rsid w:val="00B0186C"/>
    <w:rsid w:val="00B03B29"/>
    <w:rsid w:val="00B075AC"/>
    <w:rsid w:val="00B07CE5"/>
    <w:rsid w:val="00B12B23"/>
    <w:rsid w:val="00B15B5B"/>
    <w:rsid w:val="00B167C5"/>
    <w:rsid w:val="00B23701"/>
    <w:rsid w:val="00B24E8E"/>
    <w:rsid w:val="00B318E4"/>
    <w:rsid w:val="00B3409F"/>
    <w:rsid w:val="00B3627F"/>
    <w:rsid w:val="00B472C5"/>
    <w:rsid w:val="00B47605"/>
    <w:rsid w:val="00B53CE3"/>
    <w:rsid w:val="00B5425C"/>
    <w:rsid w:val="00B61C51"/>
    <w:rsid w:val="00B73698"/>
    <w:rsid w:val="00B7512F"/>
    <w:rsid w:val="00B7558C"/>
    <w:rsid w:val="00B82DF5"/>
    <w:rsid w:val="00B92A65"/>
    <w:rsid w:val="00B9542E"/>
    <w:rsid w:val="00BA22CF"/>
    <w:rsid w:val="00BB3694"/>
    <w:rsid w:val="00BB4704"/>
    <w:rsid w:val="00BB7E40"/>
    <w:rsid w:val="00BC5AB2"/>
    <w:rsid w:val="00BC702A"/>
    <w:rsid w:val="00BC70FA"/>
    <w:rsid w:val="00BC741E"/>
    <w:rsid w:val="00BC74D3"/>
    <w:rsid w:val="00BD043C"/>
    <w:rsid w:val="00BD20E6"/>
    <w:rsid w:val="00BD244F"/>
    <w:rsid w:val="00BD6CBE"/>
    <w:rsid w:val="00BE157D"/>
    <w:rsid w:val="00BE22E3"/>
    <w:rsid w:val="00BE2C28"/>
    <w:rsid w:val="00BE603D"/>
    <w:rsid w:val="00BF18DB"/>
    <w:rsid w:val="00BF5868"/>
    <w:rsid w:val="00BF7000"/>
    <w:rsid w:val="00BF7D8D"/>
    <w:rsid w:val="00BF7F37"/>
    <w:rsid w:val="00C04405"/>
    <w:rsid w:val="00C14D3A"/>
    <w:rsid w:val="00C16D8B"/>
    <w:rsid w:val="00C218CD"/>
    <w:rsid w:val="00C24551"/>
    <w:rsid w:val="00C26761"/>
    <w:rsid w:val="00C33AB4"/>
    <w:rsid w:val="00C33EE1"/>
    <w:rsid w:val="00C345A8"/>
    <w:rsid w:val="00C374E4"/>
    <w:rsid w:val="00C4448D"/>
    <w:rsid w:val="00C44603"/>
    <w:rsid w:val="00C44850"/>
    <w:rsid w:val="00C477D9"/>
    <w:rsid w:val="00C47F91"/>
    <w:rsid w:val="00C557BC"/>
    <w:rsid w:val="00C57915"/>
    <w:rsid w:val="00C6344F"/>
    <w:rsid w:val="00C635FF"/>
    <w:rsid w:val="00C6694C"/>
    <w:rsid w:val="00C7788C"/>
    <w:rsid w:val="00C77F3A"/>
    <w:rsid w:val="00C80599"/>
    <w:rsid w:val="00C80B48"/>
    <w:rsid w:val="00C80BB3"/>
    <w:rsid w:val="00C80F8A"/>
    <w:rsid w:val="00C814AE"/>
    <w:rsid w:val="00C82717"/>
    <w:rsid w:val="00C83DF9"/>
    <w:rsid w:val="00C84CC2"/>
    <w:rsid w:val="00C86412"/>
    <w:rsid w:val="00C900A7"/>
    <w:rsid w:val="00C91F6F"/>
    <w:rsid w:val="00C95CDE"/>
    <w:rsid w:val="00C969A1"/>
    <w:rsid w:val="00CA0DD7"/>
    <w:rsid w:val="00CB311E"/>
    <w:rsid w:val="00CB40D7"/>
    <w:rsid w:val="00CB5423"/>
    <w:rsid w:val="00CC2F90"/>
    <w:rsid w:val="00CC52F4"/>
    <w:rsid w:val="00CC6BF5"/>
    <w:rsid w:val="00CD09E6"/>
    <w:rsid w:val="00CD5031"/>
    <w:rsid w:val="00CE2900"/>
    <w:rsid w:val="00CE79F6"/>
    <w:rsid w:val="00D04C83"/>
    <w:rsid w:val="00D159FF"/>
    <w:rsid w:val="00D22072"/>
    <w:rsid w:val="00D2230C"/>
    <w:rsid w:val="00D22574"/>
    <w:rsid w:val="00D23E34"/>
    <w:rsid w:val="00D3555F"/>
    <w:rsid w:val="00D425E5"/>
    <w:rsid w:val="00D441BB"/>
    <w:rsid w:val="00D560A5"/>
    <w:rsid w:val="00D57D9C"/>
    <w:rsid w:val="00D57E76"/>
    <w:rsid w:val="00D64CD5"/>
    <w:rsid w:val="00D74CA6"/>
    <w:rsid w:val="00D8179E"/>
    <w:rsid w:val="00D85929"/>
    <w:rsid w:val="00D8780E"/>
    <w:rsid w:val="00DA29B9"/>
    <w:rsid w:val="00DA739A"/>
    <w:rsid w:val="00DA7D6C"/>
    <w:rsid w:val="00DB5164"/>
    <w:rsid w:val="00DC1AC4"/>
    <w:rsid w:val="00DC6ED2"/>
    <w:rsid w:val="00DD11A4"/>
    <w:rsid w:val="00DD4787"/>
    <w:rsid w:val="00DD6227"/>
    <w:rsid w:val="00DE182B"/>
    <w:rsid w:val="00DF0CF9"/>
    <w:rsid w:val="00DF1960"/>
    <w:rsid w:val="00DF338D"/>
    <w:rsid w:val="00DF588E"/>
    <w:rsid w:val="00DF5C7C"/>
    <w:rsid w:val="00E00795"/>
    <w:rsid w:val="00E01ABC"/>
    <w:rsid w:val="00E03500"/>
    <w:rsid w:val="00E07619"/>
    <w:rsid w:val="00E10CF3"/>
    <w:rsid w:val="00E15B16"/>
    <w:rsid w:val="00E17522"/>
    <w:rsid w:val="00E3292F"/>
    <w:rsid w:val="00E32C73"/>
    <w:rsid w:val="00E346DA"/>
    <w:rsid w:val="00E352C9"/>
    <w:rsid w:val="00E60DD9"/>
    <w:rsid w:val="00E63909"/>
    <w:rsid w:val="00E71A65"/>
    <w:rsid w:val="00E77033"/>
    <w:rsid w:val="00E86887"/>
    <w:rsid w:val="00EA0434"/>
    <w:rsid w:val="00EA30B2"/>
    <w:rsid w:val="00EA35B7"/>
    <w:rsid w:val="00EA682B"/>
    <w:rsid w:val="00EB3FF6"/>
    <w:rsid w:val="00EC10D2"/>
    <w:rsid w:val="00EC4760"/>
    <w:rsid w:val="00EC69EE"/>
    <w:rsid w:val="00EC7CA1"/>
    <w:rsid w:val="00EC7F81"/>
    <w:rsid w:val="00ED10E9"/>
    <w:rsid w:val="00ED1FD2"/>
    <w:rsid w:val="00ED7162"/>
    <w:rsid w:val="00EE6137"/>
    <w:rsid w:val="00EF01C7"/>
    <w:rsid w:val="00EF1795"/>
    <w:rsid w:val="00EF1CBA"/>
    <w:rsid w:val="00EF3FFE"/>
    <w:rsid w:val="00EF58B2"/>
    <w:rsid w:val="00EF7639"/>
    <w:rsid w:val="00EF76CD"/>
    <w:rsid w:val="00F0049E"/>
    <w:rsid w:val="00F01FC7"/>
    <w:rsid w:val="00F1310C"/>
    <w:rsid w:val="00F165D2"/>
    <w:rsid w:val="00F179CF"/>
    <w:rsid w:val="00F219B7"/>
    <w:rsid w:val="00F2255F"/>
    <w:rsid w:val="00F31881"/>
    <w:rsid w:val="00F31A68"/>
    <w:rsid w:val="00F3202B"/>
    <w:rsid w:val="00F3249E"/>
    <w:rsid w:val="00F324EE"/>
    <w:rsid w:val="00F35523"/>
    <w:rsid w:val="00F40E91"/>
    <w:rsid w:val="00F45059"/>
    <w:rsid w:val="00F51BDC"/>
    <w:rsid w:val="00F53279"/>
    <w:rsid w:val="00F60592"/>
    <w:rsid w:val="00F61C10"/>
    <w:rsid w:val="00F66BAD"/>
    <w:rsid w:val="00F675C7"/>
    <w:rsid w:val="00F67B7D"/>
    <w:rsid w:val="00F710F5"/>
    <w:rsid w:val="00F775BE"/>
    <w:rsid w:val="00F80C2D"/>
    <w:rsid w:val="00F95863"/>
    <w:rsid w:val="00F97866"/>
    <w:rsid w:val="00FA00BE"/>
    <w:rsid w:val="00FA09C7"/>
    <w:rsid w:val="00FA0A6B"/>
    <w:rsid w:val="00FA1007"/>
    <w:rsid w:val="00FA7BFC"/>
    <w:rsid w:val="00FA7C33"/>
    <w:rsid w:val="00FB47CF"/>
    <w:rsid w:val="00FD20BD"/>
    <w:rsid w:val="00FD4509"/>
    <w:rsid w:val="00FE33A5"/>
    <w:rsid w:val="00FE6FF6"/>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2C05"/>
  <w15:chartTrackingRefBased/>
  <w15:docId w15:val="{2E410E89-8081-FF47-AEA0-66485C77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D7"/>
    <w:pPr>
      <w:ind w:left="720"/>
      <w:contextualSpacing/>
    </w:pPr>
  </w:style>
  <w:style w:type="paragraph" w:styleId="BalloonText">
    <w:name w:val="Balloon Text"/>
    <w:basedOn w:val="Normal"/>
    <w:link w:val="BalloonTextChar"/>
    <w:uiPriority w:val="99"/>
    <w:semiHidden/>
    <w:unhideWhenUsed/>
    <w:rsid w:val="00AE5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9F"/>
    <w:rPr>
      <w:rFonts w:ascii="Times New Roman" w:hAnsi="Times New Roman" w:cs="Times New Roman"/>
      <w:sz w:val="18"/>
      <w:szCs w:val="18"/>
    </w:rPr>
  </w:style>
  <w:style w:type="paragraph" w:styleId="Header">
    <w:name w:val="header"/>
    <w:basedOn w:val="Normal"/>
    <w:link w:val="HeaderChar"/>
    <w:uiPriority w:val="99"/>
    <w:unhideWhenUsed/>
    <w:rsid w:val="00DA739A"/>
    <w:pPr>
      <w:tabs>
        <w:tab w:val="center" w:pos="4680"/>
        <w:tab w:val="right" w:pos="9360"/>
      </w:tabs>
    </w:pPr>
  </w:style>
  <w:style w:type="character" w:customStyle="1" w:styleId="HeaderChar">
    <w:name w:val="Header Char"/>
    <w:basedOn w:val="DefaultParagraphFont"/>
    <w:link w:val="Header"/>
    <w:uiPriority w:val="99"/>
    <w:rsid w:val="00DA739A"/>
  </w:style>
  <w:style w:type="paragraph" w:styleId="Footer">
    <w:name w:val="footer"/>
    <w:basedOn w:val="Normal"/>
    <w:link w:val="FooterChar"/>
    <w:uiPriority w:val="99"/>
    <w:unhideWhenUsed/>
    <w:rsid w:val="00DA739A"/>
    <w:pPr>
      <w:tabs>
        <w:tab w:val="center" w:pos="4680"/>
        <w:tab w:val="right" w:pos="9360"/>
      </w:tabs>
    </w:pPr>
  </w:style>
  <w:style w:type="character" w:customStyle="1" w:styleId="FooterChar">
    <w:name w:val="Footer Char"/>
    <w:basedOn w:val="DefaultParagraphFont"/>
    <w:link w:val="Footer"/>
    <w:uiPriority w:val="99"/>
    <w:rsid w:val="00DA739A"/>
  </w:style>
  <w:style w:type="character" w:styleId="PageNumber">
    <w:name w:val="page number"/>
    <w:basedOn w:val="DefaultParagraphFont"/>
    <w:uiPriority w:val="99"/>
    <w:semiHidden/>
    <w:unhideWhenUsed/>
    <w:rsid w:val="00DA739A"/>
  </w:style>
  <w:style w:type="character" w:styleId="CommentReference">
    <w:name w:val="annotation reference"/>
    <w:basedOn w:val="DefaultParagraphFont"/>
    <w:uiPriority w:val="99"/>
    <w:semiHidden/>
    <w:unhideWhenUsed/>
    <w:rsid w:val="00D8780E"/>
    <w:rPr>
      <w:sz w:val="16"/>
      <w:szCs w:val="16"/>
    </w:rPr>
  </w:style>
  <w:style w:type="paragraph" w:styleId="CommentText">
    <w:name w:val="annotation text"/>
    <w:basedOn w:val="Normal"/>
    <w:link w:val="CommentTextChar"/>
    <w:uiPriority w:val="99"/>
    <w:semiHidden/>
    <w:unhideWhenUsed/>
    <w:rsid w:val="00D8780E"/>
    <w:rPr>
      <w:sz w:val="20"/>
      <w:szCs w:val="20"/>
    </w:rPr>
  </w:style>
  <w:style w:type="character" w:customStyle="1" w:styleId="CommentTextChar">
    <w:name w:val="Comment Text Char"/>
    <w:basedOn w:val="DefaultParagraphFont"/>
    <w:link w:val="CommentText"/>
    <w:uiPriority w:val="99"/>
    <w:semiHidden/>
    <w:rsid w:val="00D8780E"/>
    <w:rPr>
      <w:sz w:val="20"/>
      <w:szCs w:val="20"/>
    </w:rPr>
  </w:style>
  <w:style w:type="paragraph" w:styleId="CommentSubject">
    <w:name w:val="annotation subject"/>
    <w:basedOn w:val="CommentText"/>
    <w:next w:val="CommentText"/>
    <w:link w:val="CommentSubjectChar"/>
    <w:uiPriority w:val="99"/>
    <w:semiHidden/>
    <w:unhideWhenUsed/>
    <w:rsid w:val="00D8780E"/>
    <w:rPr>
      <w:b/>
      <w:bCs/>
    </w:rPr>
  </w:style>
  <w:style w:type="character" w:customStyle="1" w:styleId="CommentSubjectChar">
    <w:name w:val="Comment Subject Char"/>
    <w:basedOn w:val="CommentTextChar"/>
    <w:link w:val="CommentSubject"/>
    <w:uiPriority w:val="99"/>
    <w:semiHidden/>
    <w:rsid w:val="00D8780E"/>
    <w:rPr>
      <w:b/>
      <w:bCs/>
      <w:sz w:val="20"/>
      <w:szCs w:val="20"/>
    </w:rPr>
  </w:style>
  <w:style w:type="table" w:styleId="TableGrid">
    <w:name w:val="Table Grid"/>
    <w:basedOn w:val="TableNormal"/>
    <w:uiPriority w:val="39"/>
    <w:rsid w:val="00ED1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3BB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93BBE"/>
  </w:style>
  <w:style w:type="character" w:styleId="Emphasis">
    <w:name w:val="Emphasis"/>
    <w:basedOn w:val="DefaultParagraphFont"/>
    <w:uiPriority w:val="20"/>
    <w:qFormat/>
    <w:rsid w:val="00C90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892728">
      <w:bodyDiv w:val="1"/>
      <w:marLeft w:val="0"/>
      <w:marRight w:val="0"/>
      <w:marTop w:val="0"/>
      <w:marBottom w:val="0"/>
      <w:divBdr>
        <w:top w:val="none" w:sz="0" w:space="0" w:color="auto"/>
        <w:left w:val="none" w:sz="0" w:space="0" w:color="auto"/>
        <w:bottom w:val="none" w:sz="0" w:space="0" w:color="auto"/>
        <w:right w:val="none" w:sz="0" w:space="0" w:color="auto"/>
      </w:divBdr>
    </w:div>
    <w:div w:id="1946883209">
      <w:bodyDiv w:val="1"/>
      <w:marLeft w:val="0"/>
      <w:marRight w:val="0"/>
      <w:marTop w:val="0"/>
      <w:marBottom w:val="0"/>
      <w:divBdr>
        <w:top w:val="none" w:sz="0" w:space="0" w:color="auto"/>
        <w:left w:val="none" w:sz="0" w:space="0" w:color="auto"/>
        <w:bottom w:val="none" w:sz="0" w:space="0" w:color="auto"/>
        <w:right w:val="none" w:sz="0" w:space="0" w:color="auto"/>
      </w:divBdr>
    </w:div>
    <w:div w:id="2030594605">
      <w:bodyDiv w:val="1"/>
      <w:marLeft w:val="0"/>
      <w:marRight w:val="0"/>
      <w:marTop w:val="0"/>
      <w:marBottom w:val="0"/>
      <w:divBdr>
        <w:top w:val="none" w:sz="0" w:space="0" w:color="auto"/>
        <w:left w:val="none" w:sz="0" w:space="0" w:color="auto"/>
        <w:bottom w:val="none" w:sz="0" w:space="0" w:color="auto"/>
        <w:right w:val="none" w:sz="0" w:space="0" w:color="auto"/>
      </w:divBdr>
    </w:div>
    <w:div w:id="207049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5339</TotalTime>
  <Pages>17</Pages>
  <Words>4708</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Girault</dc:creator>
  <cp:keywords/>
  <dc:description/>
  <cp:lastModifiedBy>Donovan, Kevin</cp:lastModifiedBy>
  <cp:revision>411</cp:revision>
  <dcterms:created xsi:type="dcterms:W3CDTF">2019-11-18T15:40:00Z</dcterms:created>
  <dcterms:modified xsi:type="dcterms:W3CDTF">2020-07-20T20:48:00Z</dcterms:modified>
</cp:coreProperties>
</file>